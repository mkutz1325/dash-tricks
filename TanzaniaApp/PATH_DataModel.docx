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BEA8E" w14:textId="4B99539C" w:rsidR="007D722A" w:rsidRDefault="004F5487" w:rsidP="007D722A">
      <w:pPr>
        <w:pStyle w:val="Heading2"/>
      </w:pPr>
      <w:r>
        <w:t xml:space="preserve">Cold Chain Equipment Inventory </w:t>
      </w:r>
      <w:r w:rsidR="000A6A15">
        <w:t>Data Model</w:t>
      </w:r>
    </w:p>
    <w:p w14:paraId="1B52C213" w14:textId="6C252AFE" w:rsidR="00B463FD" w:rsidRDefault="000A6A15" w:rsidP="0012616B">
      <w:pPr>
        <w:spacing w:after="0"/>
      </w:pPr>
      <w:r>
        <w:t>Version 1.0</w:t>
      </w:r>
      <w:proofErr w:type="gramStart"/>
      <w:r>
        <w:t>,  May</w:t>
      </w:r>
      <w:proofErr w:type="gramEnd"/>
      <w:r>
        <w:t xml:space="preserve"> 25, 2013</w:t>
      </w:r>
      <w:r w:rsidR="00B463FD">
        <w:t xml:space="preserve"> </w:t>
      </w:r>
    </w:p>
    <w:p w14:paraId="56824B5C" w14:textId="464F52B8" w:rsidR="00FC1ACE" w:rsidRDefault="00FC1ACE" w:rsidP="0012616B">
      <w:pPr>
        <w:spacing w:after="0"/>
      </w:pPr>
      <w:r>
        <w:t>Version 1.</w:t>
      </w:r>
      <w:r w:rsidR="00EA3125">
        <w:t>2</w:t>
      </w:r>
      <w:proofErr w:type="gramStart"/>
      <w:r>
        <w:t>,  June</w:t>
      </w:r>
      <w:proofErr w:type="gramEnd"/>
      <w:r>
        <w:t xml:space="preserve"> </w:t>
      </w:r>
      <w:r w:rsidR="00EA3125">
        <w:t>5</w:t>
      </w:r>
      <w:r>
        <w:t xml:space="preserve">, 2013 </w:t>
      </w:r>
    </w:p>
    <w:p w14:paraId="3FF715A2" w14:textId="0505B076" w:rsidR="004F5487" w:rsidRDefault="004F5487" w:rsidP="0012616B">
      <w:pPr>
        <w:spacing w:after="0"/>
      </w:pPr>
      <w:r>
        <w:t>Version 1.3</w:t>
      </w:r>
      <w:proofErr w:type="gramStart"/>
      <w:r>
        <w:t>,  July</w:t>
      </w:r>
      <w:proofErr w:type="gramEnd"/>
      <w:r>
        <w:t xml:space="preserve"> 9, 2013</w:t>
      </w:r>
    </w:p>
    <w:p w14:paraId="1A2119F9" w14:textId="0513E56B" w:rsidR="00A05C99" w:rsidRDefault="00A05C99" w:rsidP="0012616B">
      <w:pPr>
        <w:spacing w:after="0"/>
      </w:pPr>
      <w:r>
        <w:t>Version 1.4</w:t>
      </w:r>
      <w:proofErr w:type="gramStart"/>
      <w:r>
        <w:t>,  August</w:t>
      </w:r>
      <w:proofErr w:type="gramEnd"/>
      <w:r>
        <w:t xml:space="preserve"> 2, 2013</w:t>
      </w:r>
    </w:p>
    <w:p w14:paraId="1A127AC5" w14:textId="4AB4D584" w:rsidR="000A6A15" w:rsidRDefault="00292A31" w:rsidP="007A2899">
      <w:pPr>
        <w:spacing w:after="0"/>
      </w:pPr>
      <w:r>
        <w:t>Version 1.5</w:t>
      </w:r>
      <w:proofErr w:type="gramStart"/>
      <w:r>
        <w:t>,  September</w:t>
      </w:r>
      <w:proofErr w:type="gramEnd"/>
      <w:r>
        <w:t xml:space="preserve"> 17, 2013</w:t>
      </w:r>
    </w:p>
    <w:p w14:paraId="57F4727C" w14:textId="35B3D4D4" w:rsidR="008F3F49" w:rsidRDefault="008F3F49" w:rsidP="007A2899">
      <w:pPr>
        <w:spacing w:after="0"/>
        <w:rPr>
          <w:ins w:id="0" w:author="Richard Anderson" w:date="2013-11-07T19:03:00Z"/>
        </w:rPr>
      </w:pPr>
      <w:r>
        <w:t>Version 1.6</w:t>
      </w:r>
      <w:proofErr w:type="gramStart"/>
      <w:r>
        <w:t xml:space="preserve">, </w:t>
      </w:r>
      <w:r w:rsidR="007A2899">
        <w:t xml:space="preserve"> </w:t>
      </w:r>
      <w:r>
        <w:t>September</w:t>
      </w:r>
      <w:proofErr w:type="gramEnd"/>
      <w:r>
        <w:t xml:space="preserve"> 28, 2014</w:t>
      </w:r>
    </w:p>
    <w:p w14:paraId="20D3881C" w14:textId="6E19530A" w:rsidR="00EC1339" w:rsidRPr="009A4BE8" w:rsidRDefault="00EC1339" w:rsidP="007A2899">
      <w:pPr>
        <w:spacing w:after="0"/>
      </w:pPr>
      <w:ins w:id="1" w:author="Richard Anderson" w:date="2013-11-07T19:03:00Z">
        <w:r>
          <w:t>Version 1.7, November 7, 2014</w:t>
        </w:r>
      </w:ins>
    </w:p>
    <w:p w14:paraId="61DF1257" w14:textId="77777777" w:rsidR="00632F8A" w:rsidRDefault="00996601" w:rsidP="00632F8A">
      <w:pPr>
        <w:pStyle w:val="Heading2"/>
      </w:pPr>
      <w:r>
        <w:t xml:space="preserve">Proposed </w:t>
      </w:r>
      <w:r w:rsidR="00632F8A">
        <w:t>data model</w:t>
      </w:r>
    </w:p>
    <w:p w14:paraId="45CF746A" w14:textId="2F72DD8D" w:rsidR="00996601" w:rsidRPr="00996601" w:rsidRDefault="00996601" w:rsidP="00996601">
      <w:r>
        <w:t>Here is a basic data model, structured around facilities (which can be either health facilities or vaccine storage facilities), with equipment associated with specific health facilities.</w:t>
      </w:r>
      <w:r w:rsidR="00C11942">
        <w:t xml:space="preserve">  The model includes both Cold Chain Equipment Inventory as well as addition information that would be used across applications</w:t>
      </w:r>
    </w:p>
    <w:p w14:paraId="42B1D40F" w14:textId="77777777" w:rsidR="00632F8A" w:rsidRDefault="00632F8A" w:rsidP="00996601">
      <w:pPr>
        <w:pStyle w:val="ListParagraph"/>
        <w:numPr>
          <w:ilvl w:val="0"/>
          <w:numId w:val="1"/>
        </w:numPr>
      </w:pPr>
      <w:r>
        <w:t>Health/</w:t>
      </w:r>
      <w:r w:rsidR="00996601">
        <w:t xml:space="preserve"> Vaccine s</w:t>
      </w:r>
      <w:r>
        <w:t xml:space="preserve">torage facilities – information on each of the </w:t>
      </w:r>
      <w:r w:rsidR="00996601">
        <w:t>countr</w:t>
      </w:r>
      <w:r>
        <w:t>y</w:t>
      </w:r>
      <w:r w:rsidR="00996601">
        <w:t>’s health and vaccine storage</w:t>
      </w:r>
      <w:r>
        <w:t xml:space="preserve"> facilities.  The basic model for the inventory is to associate assets with facilities</w:t>
      </w:r>
    </w:p>
    <w:p w14:paraId="3B211D37" w14:textId="77777777" w:rsidR="00632F8A" w:rsidRDefault="00632F8A" w:rsidP="00357DA3">
      <w:pPr>
        <w:pStyle w:val="ListParagraph"/>
        <w:numPr>
          <w:ilvl w:val="0"/>
          <w:numId w:val="1"/>
        </w:numPr>
      </w:pPr>
      <w:r>
        <w:t xml:space="preserve">Core Assets – cold rooms, refrigerator/freezers, </w:t>
      </w:r>
      <w:proofErr w:type="spellStart"/>
      <w:r>
        <w:t>coldboxes</w:t>
      </w:r>
      <w:proofErr w:type="spellEnd"/>
      <w:r w:rsidR="00357DA3">
        <w:t xml:space="preserve"> and vaccine carriers.</w:t>
      </w:r>
    </w:p>
    <w:p w14:paraId="006A91B0" w14:textId="77777777" w:rsidR="00632F8A" w:rsidRDefault="00632F8A" w:rsidP="00357DA3">
      <w:pPr>
        <w:pStyle w:val="ListParagraph"/>
        <w:numPr>
          <w:ilvl w:val="0"/>
          <w:numId w:val="1"/>
        </w:numPr>
      </w:pPr>
      <w:r>
        <w:t xml:space="preserve">Asset catalogs </w:t>
      </w:r>
      <w:r w:rsidR="00B3591E">
        <w:t>–</w:t>
      </w:r>
      <w:r>
        <w:t xml:space="preserve"> </w:t>
      </w:r>
      <w:r w:rsidR="00B3591E">
        <w:t>information associated with particular models of assets.  (The issue of non-cataloged assets needs to be addressed).</w:t>
      </w:r>
    </w:p>
    <w:p w14:paraId="75664DD7" w14:textId="3D142855" w:rsidR="00B3591E" w:rsidRDefault="00B3591E" w:rsidP="00357DA3">
      <w:pPr>
        <w:pStyle w:val="ListParagraph"/>
        <w:numPr>
          <w:ilvl w:val="0"/>
          <w:numId w:val="1"/>
        </w:numPr>
      </w:pPr>
      <w:r>
        <w:t>Country administrative hierarchy</w:t>
      </w:r>
      <w:r w:rsidR="004F5487">
        <w:t>.</w:t>
      </w:r>
    </w:p>
    <w:p w14:paraId="328F48F0" w14:textId="495C2563" w:rsidR="00C11942" w:rsidRDefault="00C11942" w:rsidP="00357DA3">
      <w:pPr>
        <w:pStyle w:val="ListParagraph"/>
        <w:numPr>
          <w:ilvl w:val="0"/>
          <w:numId w:val="1"/>
        </w:numPr>
      </w:pPr>
      <w:r>
        <w:t>Country name table</w:t>
      </w:r>
      <w:r w:rsidR="004F5487">
        <w:t>.</w:t>
      </w:r>
    </w:p>
    <w:p w14:paraId="76A6CA89" w14:textId="3D9309AD" w:rsidR="002C2245" w:rsidRDefault="002C2245" w:rsidP="00357DA3">
      <w:pPr>
        <w:pStyle w:val="ListParagraph"/>
        <w:numPr>
          <w:ilvl w:val="0"/>
          <w:numId w:val="1"/>
        </w:numPr>
      </w:pPr>
      <w:r>
        <w:t xml:space="preserve">Facility </w:t>
      </w:r>
      <w:r w:rsidR="009F461F">
        <w:t>e</w:t>
      </w:r>
      <w:r>
        <w:t xml:space="preserve">quipment lists.  </w:t>
      </w:r>
    </w:p>
    <w:p w14:paraId="70C5323E" w14:textId="77777777" w:rsidR="00B3591E" w:rsidRDefault="00B3591E" w:rsidP="00E10460">
      <w:pPr>
        <w:pStyle w:val="Heading2"/>
      </w:pPr>
      <w:r>
        <w:t>Facility data model</w:t>
      </w:r>
    </w:p>
    <w:p w14:paraId="582563CA" w14:textId="77777777" w:rsidR="00E10460" w:rsidRDefault="001B324F" w:rsidP="00E10460">
      <w:r>
        <w:t>Required indicates if this is essential for the inventory.  Other fields could be made required by specific tools or deployments.</w:t>
      </w:r>
    </w:p>
    <w:tbl>
      <w:tblPr>
        <w:tblStyle w:val="TableGrid"/>
        <w:tblW w:w="0" w:type="auto"/>
        <w:tblLook w:val="04A0" w:firstRow="1" w:lastRow="0" w:firstColumn="1" w:lastColumn="0" w:noHBand="0" w:noVBand="1"/>
      </w:tblPr>
      <w:tblGrid>
        <w:gridCol w:w="774"/>
        <w:gridCol w:w="2226"/>
        <w:gridCol w:w="2137"/>
        <w:gridCol w:w="3806"/>
        <w:gridCol w:w="633"/>
      </w:tblGrid>
      <w:tr w:rsidR="001B324F" w14:paraId="33092E69" w14:textId="77777777" w:rsidTr="00901D7E">
        <w:tc>
          <w:tcPr>
            <w:tcW w:w="774" w:type="dxa"/>
          </w:tcPr>
          <w:p w14:paraId="2D72328C" w14:textId="77777777" w:rsidR="001B324F" w:rsidRDefault="001B324F" w:rsidP="00E10460"/>
        </w:tc>
        <w:tc>
          <w:tcPr>
            <w:tcW w:w="2226" w:type="dxa"/>
          </w:tcPr>
          <w:p w14:paraId="1109E97F" w14:textId="77777777" w:rsidR="001B324F" w:rsidRDefault="001B324F" w:rsidP="00E10460">
            <w:r>
              <w:t>Name</w:t>
            </w:r>
          </w:p>
        </w:tc>
        <w:tc>
          <w:tcPr>
            <w:tcW w:w="2137" w:type="dxa"/>
          </w:tcPr>
          <w:p w14:paraId="444F6F4C" w14:textId="77777777" w:rsidR="001B324F" w:rsidRDefault="001B324F" w:rsidP="00E10460">
            <w:r>
              <w:t>Type</w:t>
            </w:r>
          </w:p>
        </w:tc>
        <w:tc>
          <w:tcPr>
            <w:tcW w:w="3806" w:type="dxa"/>
          </w:tcPr>
          <w:p w14:paraId="366D9F5C" w14:textId="77777777" w:rsidR="001B324F" w:rsidRDefault="001B324F" w:rsidP="00E10460">
            <w:r>
              <w:t>Comments</w:t>
            </w:r>
          </w:p>
        </w:tc>
        <w:tc>
          <w:tcPr>
            <w:tcW w:w="633" w:type="dxa"/>
          </w:tcPr>
          <w:p w14:paraId="268763B7" w14:textId="77777777" w:rsidR="001B324F" w:rsidRDefault="001B324F" w:rsidP="00E10460">
            <w:r>
              <w:t>Req.</w:t>
            </w:r>
          </w:p>
        </w:tc>
      </w:tr>
      <w:tr w:rsidR="001B324F" w14:paraId="6E7642F3" w14:textId="77777777" w:rsidTr="00901D7E">
        <w:tc>
          <w:tcPr>
            <w:tcW w:w="774" w:type="dxa"/>
          </w:tcPr>
          <w:p w14:paraId="02463E33" w14:textId="77777777" w:rsidR="001B324F" w:rsidRDefault="001B324F" w:rsidP="00E10460">
            <w:r>
              <w:t>1.</w:t>
            </w:r>
          </w:p>
        </w:tc>
        <w:tc>
          <w:tcPr>
            <w:tcW w:w="2226" w:type="dxa"/>
          </w:tcPr>
          <w:p w14:paraId="5BCCEC03" w14:textId="77777777" w:rsidR="001B324F" w:rsidRDefault="001B324F" w:rsidP="00E10460">
            <w:r>
              <w:t>Facility ID</w:t>
            </w:r>
          </w:p>
        </w:tc>
        <w:tc>
          <w:tcPr>
            <w:tcW w:w="2137" w:type="dxa"/>
          </w:tcPr>
          <w:p w14:paraId="5F8725DA" w14:textId="77777777" w:rsidR="001B324F" w:rsidRDefault="001B324F" w:rsidP="00E10460">
            <w:r>
              <w:t>String</w:t>
            </w:r>
          </w:p>
        </w:tc>
        <w:tc>
          <w:tcPr>
            <w:tcW w:w="3806" w:type="dxa"/>
          </w:tcPr>
          <w:p w14:paraId="5EC40937" w14:textId="7A17CC19" w:rsidR="001B324F" w:rsidRDefault="001B324F" w:rsidP="00BD7D1F">
            <w:r>
              <w:t xml:space="preserve">Primary </w:t>
            </w:r>
            <w:r w:rsidR="00BD7D1F">
              <w:t>key for</w:t>
            </w:r>
            <w:r>
              <w:t xml:space="preserve"> the application.  </w:t>
            </w:r>
            <w:r w:rsidR="00BD7D1F">
              <w:t>This ID must be unique.</w:t>
            </w:r>
          </w:p>
        </w:tc>
        <w:tc>
          <w:tcPr>
            <w:tcW w:w="633" w:type="dxa"/>
          </w:tcPr>
          <w:p w14:paraId="21A267D6" w14:textId="77777777" w:rsidR="001B324F" w:rsidRDefault="001B324F" w:rsidP="00357DA3">
            <w:r>
              <w:t>Y</w:t>
            </w:r>
          </w:p>
        </w:tc>
      </w:tr>
      <w:tr w:rsidR="00F071B8" w14:paraId="12A03CBA" w14:textId="77777777" w:rsidTr="00901D7E">
        <w:tc>
          <w:tcPr>
            <w:tcW w:w="774" w:type="dxa"/>
          </w:tcPr>
          <w:p w14:paraId="44770100" w14:textId="284677A0" w:rsidR="00F071B8" w:rsidRDefault="00F071B8" w:rsidP="00E10460">
            <w:r>
              <w:t>2.</w:t>
            </w:r>
          </w:p>
        </w:tc>
        <w:tc>
          <w:tcPr>
            <w:tcW w:w="2226" w:type="dxa"/>
          </w:tcPr>
          <w:p w14:paraId="246E4800" w14:textId="0A8F1F7E" w:rsidR="00F071B8" w:rsidRDefault="00BD7D1F" w:rsidP="00E10460">
            <w:r>
              <w:t>National Facility</w:t>
            </w:r>
            <w:r w:rsidR="00F071B8">
              <w:t xml:space="preserve"> ID</w:t>
            </w:r>
            <w:r>
              <w:rPr>
                <w:rStyle w:val="EndnoteReference"/>
              </w:rPr>
              <w:endnoteReference w:id="1"/>
            </w:r>
          </w:p>
        </w:tc>
        <w:tc>
          <w:tcPr>
            <w:tcW w:w="2137" w:type="dxa"/>
          </w:tcPr>
          <w:p w14:paraId="35CCEA2A" w14:textId="58B118A8" w:rsidR="00F071B8" w:rsidRDefault="00F071B8" w:rsidP="00E10460">
            <w:r>
              <w:t>String</w:t>
            </w:r>
            <w:r w:rsidR="00BD7D1F">
              <w:t xml:space="preserve"> </w:t>
            </w:r>
          </w:p>
        </w:tc>
        <w:tc>
          <w:tcPr>
            <w:tcW w:w="3806" w:type="dxa"/>
          </w:tcPr>
          <w:p w14:paraId="11400FA6" w14:textId="1B207113" w:rsidR="00F071B8" w:rsidRDefault="00BD7D1F" w:rsidP="00357DA3">
            <w:r>
              <w:t>Official ID of the facility, from a master facility list.</w:t>
            </w:r>
          </w:p>
        </w:tc>
        <w:tc>
          <w:tcPr>
            <w:tcW w:w="633" w:type="dxa"/>
          </w:tcPr>
          <w:p w14:paraId="61A5043B" w14:textId="59210E88" w:rsidR="00F071B8" w:rsidRDefault="00BD7D1F" w:rsidP="00357DA3">
            <w:r>
              <w:t>N</w:t>
            </w:r>
          </w:p>
        </w:tc>
      </w:tr>
      <w:tr w:rsidR="001B324F" w14:paraId="5BE9C433" w14:textId="77777777" w:rsidTr="00901D7E">
        <w:tc>
          <w:tcPr>
            <w:tcW w:w="774" w:type="dxa"/>
          </w:tcPr>
          <w:p w14:paraId="49F345AF" w14:textId="7E0B3228" w:rsidR="001B324F" w:rsidRDefault="00BD7D1F" w:rsidP="00E10460">
            <w:r>
              <w:t>3</w:t>
            </w:r>
            <w:r w:rsidR="001B324F">
              <w:t>.</w:t>
            </w:r>
          </w:p>
        </w:tc>
        <w:tc>
          <w:tcPr>
            <w:tcW w:w="2226" w:type="dxa"/>
          </w:tcPr>
          <w:p w14:paraId="14C52983" w14:textId="77777777" w:rsidR="001B324F" w:rsidRDefault="001B324F" w:rsidP="00E10460">
            <w:r>
              <w:t>Facility Name</w:t>
            </w:r>
          </w:p>
        </w:tc>
        <w:tc>
          <w:tcPr>
            <w:tcW w:w="2137" w:type="dxa"/>
          </w:tcPr>
          <w:p w14:paraId="6AD63F62" w14:textId="38FA173C" w:rsidR="001B324F" w:rsidRDefault="001B324F" w:rsidP="00E10460">
            <w:r>
              <w:t>String</w:t>
            </w:r>
            <w:r w:rsidR="003F4744">
              <w:t xml:space="preserve"> (UTF-8)</w:t>
            </w:r>
          </w:p>
        </w:tc>
        <w:tc>
          <w:tcPr>
            <w:tcW w:w="3806" w:type="dxa"/>
          </w:tcPr>
          <w:p w14:paraId="384A86AB" w14:textId="4CDED5CD" w:rsidR="001B324F" w:rsidRDefault="001B324F" w:rsidP="003F4744">
            <w:r>
              <w:t>The name of the facility</w:t>
            </w:r>
            <w:r w:rsidR="003F4744">
              <w:t>.  Standard capitalization should be used.  The UTF-8 representation allows multiple scripts to be used.</w:t>
            </w:r>
          </w:p>
        </w:tc>
        <w:tc>
          <w:tcPr>
            <w:tcW w:w="633" w:type="dxa"/>
          </w:tcPr>
          <w:p w14:paraId="1E1D0F89" w14:textId="77777777" w:rsidR="001B324F" w:rsidRDefault="001B324F" w:rsidP="00E10460">
            <w:r>
              <w:t>Y</w:t>
            </w:r>
          </w:p>
        </w:tc>
      </w:tr>
      <w:tr w:rsidR="003F4744" w14:paraId="70BDEB4D" w14:textId="77777777" w:rsidTr="00901D7E">
        <w:tc>
          <w:tcPr>
            <w:tcW w:w="774" w:type="dxa"/>
          </w:tcPr>
          <w:p w14:paraId="29F4A365" w14:textId="40F8EA73" w:rsidR="003F4744" w:rsidRDefault="003F4744" w:rsidP="00E10460">
            <w:r>
              <w:t>4.</w:t>
            </w:r>
          </w:p>
        </w:tc>
        <w:tc>
          <w:tcPr>
            <w:tcW w:w="2226" w:type="dxa"/>
          </w:tcPr>
          <w:p w14:paraId="292D1A6F" w14:textId="07695114" w:rsidR="003F4744" w:rsidRDefault="003F4744" w:rsidP="00E10460">
            <w:r>
              <w:t>ASCII Name</w:t>
            </w:r>
            <w:r>
              <w:rPr>
                <w:rStyle w:val="EndnoteReference"/>
              </w:rPr>
              <w:endnoteReference w:id="2"/>
            </w:r>
          </w:p>
        </w:tc>
        <w:tc>
          <w:tcPr>
            <w:tcW w:w="2137" w:type="dxa"/>
          </w:tcPr>
          <w:p w14:paraId="425BD0E7" w14:textId="6342BC4C" w:rsidR="003F4744" w:rsidRDefault="003F4744" w:rsidP="00E10460">
            <w:r>
              <w:t>String</w:t>
            </w:r>
            <w:r w:rsidR="005045FE">
              <w:t xml:space="preserve"> (ASCII)</w:t>
            </w:r>
          </w:p>
        </w:tc>
        <w:tc>
          <w:tcPr>
            <w:tcW w:w="3806" w:type="dxa"/>
          </w:tcPr>
          <w:p w14:paraId="576A156E" w14:textId="7AB0C28A" w:rsidR="003F4744" w:rsidRDefault="003F4744" w:rsidP="00365799">
            <w:r>
              <w:t xml:space="preserve">The name of the </w:t>
            </w:r>
            <w:r w:rsidR="00BF772D">
              <w:t>facility in ASCII (e.g., basic L</w:t>
            </w:r>
            <w:r>
              <w:t xml:space="preserve">atin characters, without accents).  </w:t>
            </w:r>
          </w:p>
        </w:tc>
        <w:tc>
          <w:tcPr>
            <w:tcW w:w="633" w:type="dxa"/>
          </w:tcPr>
          <w:p w14:paraId="1BC50783" w14:textId="362A14B6" w:rsidR="003F4744" w:rsidRDefault="003F4744" w:rsidP="00365799">
            <w:r>
              <w:t>N</w:t>
            </w:r>
          </w:p>
        </w:tc>
      </w:tr>
      <w:tr w:rsidR="001B324F" w14:paraId="0AF9938C" w14:textId="77777777" w:rsidTr="00901D7E">
        <w:tc>
          <w:tcPr>
            <w:tcW w:w="774" w:type="dxa"/>
          </w:tcPr>
          <w:p w14:paraId="3218B2AB" w14:textId="1BBD08D2" w:rsidR="001B324F" w:rsidRDefault="005045FE" w:rsidP="00E10460">
            <w:r>
              <w:t>5</w:t>
            </w:r>
            <w:r w:rsidR="001B324F">
              <w:t>.</w:t>
            </w:r>
          </w:p>
        </w:tc>
        <w:tc>
          <w:tcPr>
            <w:tcW w:w="2226" w:type="dxa"/>
          </w:tcPr>
          <w:p w14:paraId="788B114D" w14:textId="3E08109E" w:rsidR="001B324F" w:rsidRDefault="00BF772D" w:rsidP="00E10460">
            <w:r>
              <w:t>Administrative Region</w:t>
            </w:r>
            <w:r>
              <w:rPr>
                <w:rStyle w:val="EndnoteReference"/>
              </w:rPr>
              <w:endnoteReference w:id="3"/>
            </w:r>
          </w:p>
        </w:tc>
        <w:tc>
          <w:tcPr>
            <w:tcW w:w="2137" w:type="dxa"/>
          </w:tcPr>
          <w:p w14:paraId="0A23A63F" w14:textId="1BE8E4CF" w:rsidR="001B324F" w:rsidRDefault="00E66E56" w:rsidP="00E10460">
            <w:r>
              <w:t xml:space="preserve">Admin </w:t>
            </w:r>
            <w:proofErr w:type="spellStart"/>
            <w:r>
              <w:t>NodeID</w:t>
            </w:r>
            <w:proofErr w:type="spellEnd"/>
          </w:p>
        </w:tc>
        <w:tc>
          <w:tcPr>
            <w:tcW w:w="3806" w:type="dxa"/>
          </w:tcPr>
          <w:p w14:paraId="14AD6853" w14:textId="6D8D5A42" w:rsidR="001B324F" w:rsidRDefault="00BF772D" w:rsidP="007A2899">
            <w:r>
              <w:t xml:space="preserve">Location in the administrative (geographic) hierarchy.  </w:t>
            </w:r>
            <w:r w:rsidR="00E66E56">
              <w:t>The information is extracted from the Admin Table</w:t>
            </w:r>
            <w:r>
              <w:t xml:space="preserve"> </w:t>
            </w:r>
          </w:p>
        </w:tc>
        <w:tc>
          <w:tcPr>
            <w:tcW w:w="633" w:type="dxa"/>
          </w:tcPr>
          <w:p w14:paraId="5B87FCC9" w14:textId="77777777" w:rsidR="001B324F" w:rsidRDefault="001B324F" w:rsidP="00365799">
            <w:r>
              <w:t>Y</w:t>
            </w:r>
          </w:p>
        </w:tc>
      </w:tr>
      <w:tr w:rsidR="001B324F" w14:paraId="0C52E002" w14:textId="77777777" w:rsidTr="00901D7E">
        <w:tc>
          <w:tcPr>
            <w:tcW w:w="774" w:type="dxa"/>
          </w:tcPr>
          <w:p w14:paraId="239E243F" w14:textId="7C72665A" w:rsidR="001B324F" w:rsidRDefault="00BF772D" w:rsidP="00E10460">
            <w:r>
              <w:t>6</w:t>
            </w:r>
            <w:r w:rsidR="001B324F">
              <w:t>.</w:t>
            </w:r>
          </w:p>
        </w:tc>
        <w:tc>
          <w:tcPr>
            <w:tcW w:w="2226" w:type="dxa"/>
          </w:tcPr>
          <w:p w14:paraId="04E15C2F" w14:textId="7739D9E7" w:rsidR="001B324F" w:rsidRDefault="00BF772D" w:rsidP="00E10460">
            <w:r>
              <w:t xml:space="preserve">GIS </w:t>
            </w:r>
            <w:r w:rsidR="001B324F">
              <w:t>Coordinates</w:t>
            </w:r>
            <w:r>
              <w:rPr>
                <w:rStyle w:val="EndnoteReference"/>
              </w:rPr>
              <w:endnoteReference w:id="4"/>
            </w:r>
          </w:p>
        </w:tc>
        <w:tc>
          <w:tcPr>
            <w:tcW w:w="2137" w:type="dxa"/>
          </w:tcPr>
          <w:p w14:paraId="549A1BA3" w14:textId="4BCD95E9" w:rsidR="001B324F" w:rsidRDefault="00BF772D" w:rsidP="00E10460">
            <w:r>
              <w:t>String</w:t>
            </w:r>
          </w:p>
        </w:tc>
        <w:tc>
          <w:tcPr>
            <w:tcW w:w="3806" w:type="dxa"/>
          </w:tcPr>
          <w:p w14:paraId="37232EA2" w14:textId="28FCF85E" w:rsidR="001B324F" w:rsidRDefault="00BF772D" w:rsidP="00E10460">
            <w:r>
              <w:t xml:space="preserve">Use the ISO 6709 standard for representing latitude and longitude </w:t>
            </w:r>
            <w:r>
              <w:lastRenderedPageBreak/>
              <w:t xml:space="preserve">(and possibly altitude).  </w:t>
            </w:r>
            <w:proofErr w:type="gramStart"/>
            <w:r>
              <w:t>Decimal degrees is</w:t>
            </w:r>
            <w:proofErr w:type="gramEnd"/>
            <w:r>
              <w:t xml:space="preserve"> the preferred format.</w:t>
            </w:r>
          </w:p>
        </w:tc>
        <w:tc>
          <w:tcPr>
            <w:tcW w:w="633" w:type="dxa"/>
          </w:tcPr>
          <w:p w14:paraId="5BC0BE56" w14:textId="77777777" w:rsidR="001B324F" w:rsidRDefault="001B324F" w:rsidP="00E10460">
            <w:r>
              <w:lastRenderedPageBreak/>
              <w:t>N</w:t>
            </w:r>
          </w:p>
        </w:tc>
      </w:tr>
      <w:tr w:rsidR="001B324F" w14:paraId="499EC0CA" w14:textId="77777777" w:rsidTr="00901D7E">
        <w:tc>
          <w:tcPr>
            <w:tcW w:w="774" w:type="dxa"/>
          </w:tcPr>
          <w:p w14:paraId="62685C61" w14:textId="0BD0F722" w:rsidR="001B324F" w:rsidRDefault="0067587B" w:rsidP="00E10460">
            <w:r>
              <w:lastRenderedPageBreak/>
              <w:t>7</w:t>
            </w:r>
            <w:r w:rsidR="001B324F">
              <w:t>.</w:t>
            </w:r>
          </w:p>
        </w:tc>
        <w:tc>
          <w:tcPr>
            <w:tcW w:w="2226" w:type="dxa"/>
          </w:tcPr>
          <w:p w14:paraId="58ACE328" w14:textId="78E60634" w:rsidR="001B324F" w:rsidRDefault="001B324F" w:rsidP="00E10460">
            <w:r>
              <w:t>Facility Type</w:t>
            </w:r>
            <w:r w:rsidR="00C1646E">
              <w:rPr>
                <w:rStyle w:val="EndnoteReference"/>
              </w:rPr>
              <w:endnoteReference w:id="5"/>
            </w:r>
          </w:p>
        </w:tc>
        <w:tc>
          <w:tcPr>
            <w:tcW w:w="2137" w:type="dxa"/>
          </w:tcPr>
          <w:p w14:paraId="7B936146" w14:textId="6AA583AE" w:rsidR="001B324F" w:rsidRDefault="0067587B" w:rsidP="00E10460">
            <w:r>
              <w:t>Enumeration</w:t>
            </w:r>
          </w:p>
        </w:tc>
        <w:tc>
          <w:tcPr>
            <w:tcW w:w="3806" w:type="dxa"/>
          </w:tcPr>
          <w:p w14:paraId="6007C246" w14:textId="11EFB844" w:rsidR="001B324F" w:rsidRDefault="0067587B" w:rsidP="00357DA3">
            <w:r>
              <w:t xml:space="preserve">Type of facility from a fixed list of </w:t>
            </w:r>
            <w:r w:rsidR="00C1646E">
              <w:t xml:space="preserve">possibilities:  </w:t>
            </w:r>
            <w:proofErr w:type="spellStart"/>
            <w:r w:rsidR="00C1646E">
              <w:t>StorageX</w:t>
            </w:r>
            <w:proofErr w:type="spellEnd"/>
            <w:proofErr w:type="gramStart"/>
            <w:r w:rsidR="00C1646E">
              <w:t xml:space="preserve">,  </w:t>
            </w:r>
            <w:proofErr w:type="spellStart"/>
            <w:r w:rsidR="00C1646E">
              <w:t>HospitalX</w:t>
            </w:r>
            <w:proofErr w:type="spellEnd"/>
            <w:proofErr w:type="gramEnd"/>
            <w:r w:rsidR="00C1646E">
              <w:t xml:space="preserve">, </w:t>
            </w:r>
            <w:proofErr w:type="spellStart"/>
            <w:r w:rsidR="00C1646E">
              <w:t>HealthCenterX</w:t>
            </w:r>
            <w:proofErr w:type="spellEnd"/>
            <w:r w:rsidR="00C1646E">
              <w:t xml:space="preserve">, </w:t>
            </w:r>
            <w:proofErr w:type="spellStart"/>
            <w:r w:rsidR="00C1646E">
              <w:t>HealthPostX</w:t>
            </w:r>
            <w:proofErr w:type="spellEnd"/>
            <w:r w:rsidR="00E66E56">
              <w:t xml:space="preserve">, </w:t>
            </w:r>
            <w:proofErr w:type="spellStart"/>
            <w:r w:rsidR="00E66E56">
              <w:t>OtherX</w:t>
            </w:r>
            <w:proofErr w:type="spellEnd"/>
            <w:r w:rsidR="001B324F">
              <w:t>.</w:t>
            </w:r>
            <w:r w:rsidR="00C1646E">
              <w:t xml:space="preserve">  X is an integer that allows different levels of the same type.  [List TBD]</w:t>
            </w:r>
          </w:p>
        </w:tc>
        <w:tc>
          <w:tcPr>
            <w:tcW w:w="633" w:type="dxa"/>
          </w:tcPr>
          <w:p w14:paraId="24B4DD69" w14:textId="77777777" w:rsidR="001B324F" w:rsidRDefault="001B324F" w:rsidP="00357DA3">
            <w:r>
              <w:t>Y</w:t>
            </w:r>
          </w:p>
        </w:tc>
      </w:tr>
      <w:tr w:rsidR="0067587B" w14:paraId="03A80962" w14:textId="77777777" w:rsidTr="00901D7E">
        <w:tc>
          <w:tcPr>
            <w:tcW w:w="774" w:type="dxa"/>
          </w:tcPr>
          <w:p w14:paraId="3D02103C" w14:textId="607C9A83" w:rsidR="0067587B" w:rsidDel="0067587B" w:rsidRDefault="0067587B" w:rsidP="00E10460">
            <w:r>
              <w:t>8.</w:t>
            </w:r>
          </w:p>
        </w:tc>
        <w:tc>
          <w:tcPr>
            <w:tcW w:w="2226" w:type="dxa"/>
          </w:tcPr>
          <w:p w14:paraId="1335AF0F" w14:textId="27409059" w:rsidR="0067587B" w:rsidRDefault="0067587B" w:rsidP="00E10460">
            <w:r>
              <w:t>Facility Ownership</w:t>
            </w:r>
          </w:p>
        </w:tc>
        <w:tc>
          <w:tcPr>
            <w:tcW w:w="2137" w:type="dxa"/>
          </w:tcPr>
          <w:p w14:paraId="0D897D16" w14:textId="72EE6A5D" w:rsidR="0067587B" w:rsidDel="0067587B" w:rsidRDefault="0067587B" w:rsidP="00E10460">
            <w:r>
              <w:t>Enumeration</w:t>
            </w:r>
          </w:p>
        </w:tc>
        <w:tc>
          <w:tcPr>
            <w:tcW w:w="3806" w:type="dxa"/>
          </w:tcPr>
          <w:p w14:paraId="6E907607" w14:textId="3F736F4A" w:rsidR="0067587B" w:rsidRDefault="0067587B" w:rsidP="00357DA3">
            <w:r>
              <w:t xml:space="preserve">Ownership of facility from a fixed list of possibilities: Public, Private, NGO, </w:t>
            </w:r>
            <w:proofErr w:type="spellStart"/>
            <w:r>
              <w:t>FaithBased</w:t>
            </w:r>
            <w:proofErr w:type="spellEnd"/>
            <w:r>
              <w:t>, Other.  [List TBD]</w:t>
            </w:r>
          </w:p>
        </w:tc>
        <w:tc>
          <w:tcPr>
            <w:tcW w:w="633" w:type="dxa"/>
          </w:tcPr>
          <w:p w14:paraId="370CDDDC" w14:textId="4A814D50" w:rsidR="0067587B" w:rsidRDefault="0067587B" w:rsidP="00357DA3">
            <w:r>
              <w:t>Y</w:t>
            </w:r>
          </w:p>
        </w:tc>
      </w:tr>
      <w:tr w:rsidR="001B324F" w14:paraId="58C5109C" w14:textId="77777777" w:rsidTr="00901D7E">
        <w:tc>
          <w:tcPr>
            <w:tcW w:w="774" w:type="dxa"/>
          </w:tcPr>
          <w:p w14:paraId="6A56CF56" w14:textId="6AF48DEB" w:rsidR="001B324F" w:rsidRDefault="00026263" w:rsidP="00E10460">
            <w:r>
              <w:t>9</w:t>
            </w:r>
            <w:r w:rsidR="001B324F">
              <w:t>.</w:t>
            </w:r>
          </w:p>
        </w:tc>
        <w:tc>
          <w:tcPr>
            <w:tcW w:w="2226" w:type="dxa"/>
          </w:tcPr>
          <w:p w14:paraId="1F5CFACC" w14:textId="6C09F197" w:rsidR="001B324F" w:rsidRDefault="00026263" w:rsidP="00E10460">
            <w:r>
              <w:t>Facility Population</w:t>
            </w:r>
            <w:r>
              <w:rPr>
                <w:rStyle w:val="EndnoteReference"/>
              </w:rPr>
              <w:endnoteReference w:id="6"/>
            </w:r>
          </w:p>
        </w:tc>
        <w:tc>
          <w:tcPr>
            <w:tcW w:w="2137" w:type="dxa"/>
          </w:tcPr>
          <w:p w14:paraId="4D0E34CF" w14:textId="58D3586D" w:rsidR="001B324F" w:rsidRDefault="00026263" w:rsidP="00E10460">
            <w:r>
              <w:t>Numeric</w:t>
            </w:r>
          </w:p>
        </w:tc>
        <w:tc>
          <w:tcPr>
            <w:tcW w:w="3806" w:type="dxa"/>
          </w:tcPr>
          <w:p w14:paraId="350CB4BA" w14:textId="5B1FB9D7" w:rsidR="001B324F" w:rsidRDefault="00026263" w:rsidP="00E10460">
            <w:r>
              <w:t>Total catchment population for the facility.</w:t>
            </w:r>
          </w:p>
        </w:tc>
        <w:tc>
          <w:tcPr>
            <w:tcW w:w="633" w:type="dxa"/>
          </w:tcPr>
          <w:p w14:paraId="437E2102" w14:textId="77777777" w:rsidR="001B324F" w:rsidRDefault="001B324F" w:rsidP="00E10460">
            <w:r>
              <w:t>Y</w:t>
            </w:r>
          </w:p>
        </w:tc>
      </w:tr>
      <w:tr w:rsidR="00026263" w14:paraId="08C5084D" w14:textId="77777777" w:rsidTr="00901D7E">
        <w:tc>
          <w:tcPr>
            <w:tcW w:w="774" w:type="dxa"/>
          </w:tcPr>
          <w:p w14:paraId="20CD10CD" w14:textId="09DC248E" w:rsidR="00026263" w:rsidRDefault="00026263" w:rsidP="00E10460">
            <w:r>
              <w:t>10.</w:t>
            </w:r>
          </w:p>
        </w:tc>
        <w:tc>
          <w:tcPr>
            <w:tcW w:w="2226" w:type="dxa"/>
          </w:tcPr>
          <w:p w14:paraId="760A3CD8" w14:textId="62CC8D7C" w:rsidR="00026263" w:rsidRDefault="00E66E56" w:rsidP="00E10460">
            <w:r>
              <w:t>Facility Coverage</w:t>
            </w:r>
            <w:r w:rsidR="00026263">
              <w:rPr>
                <w:rStyle w:val="EndnoteReference"/>
              </w:rPr>
              <w:endnoteReference w:id="7"/>
            </w:r>
          </w:p>
        </w:tc>
        <w:tc>
          <w:tcPr>
            <w:tcW w:w="2137" w:type="dxa"/>
          </w:tcPr>
          <w:p w14:paraId="01CD2967" w14:textId="2A4517F9" w:rsidR="00026263" w:rsidRDefault="00026263" w:rsidP="00E10460">
            <w:r>
              <w:t>Numeric</w:t>
            </w:r>
            <w:r w:rsidR="00E66E56">
              <w:t xml:space="preserve"> (Percent)</w:t>
            </w:r>
          </w:p>
        </w:tc>
        <w:tc>
          <w:tcPr>
            <w:tcW w:w="3806" w:type="dxa"/>
          </w:tcPr>
          <w:p w14:paraId="36B9FC81" w14:textId="62BCC231" w:rsidR="00026263" w:rsidRDefault="00E66E56" w:rsidP="005A2D11">
            <w:r>
              <w:t xml:space="preserve">Percentage of </w:t>
            </w:r>
            <w:r w:rsidR="00026263">
              <w:t xml:space="preserve">Population receiving </w:t>
            </w:r>
            <w:r>
              <w:t xml:space="preserve">routine </w:t>
            </w:r>
            <w:r w:rsidR="00026263">
              <w:t>immunization services from the facility</w:t>
            </w:r>
          </w:p>
        </w:tc>
        <w:tc>
          <w:tcPr>
            <w:tcW w:w="633" w:type="dxa"/>
          </w:tcPr>
          <w:p w14:paraId="1818C187" w14:textId="20760E29" w:rsidR="00026263" w:rsidRDefault="00026263" w:rsidP="00E10460">
            <w:r>
              <w:t>Y</w:t>
            </w:r>
          </w:p>
        </w:tc>
      </w:tr>
      <w:tr w:rsidR="001B324F" w14:paraId="3CAAABD9" w14:textId="77777777" w:rsidTr="00901D7E">
        <w:tc>
          <w:tcPr>
            <w:tcW w:w="774" w:type="dxa"/>
          </w:tcPr>
          <w:p w14:paraId="1B1B0412" w14:textId="1F9513E3" w:rsidR="001B324F" w:rsidRDefault="005A2D11" w:rsidP="00E10460">
            <w:r>
              <w:t>11</w:t>
            </w:r>
            <w:r w:rsidR="001B324F">
              <w:t>.</w:t>
            </w:r>
          </w:p>
        </w:tc>
        <w:tc>
          <w:tcPr>
            <w:tcW w:w="2226" w:type="dxa"/>
          </w:tcPr>
          <w:p w14:paraId="7677E061" w14:textId="75FB4BF7" w:rsidR="001B324F" w:rsidRDefault="00026263" w:rsidP="00026263">
            <w:r>
              <w:t>Storage</w:t>
            </w:r>
            <w:r w:rsidR="005A2D11">
              <w:t xml:space="preserve"> Type</w:t>
            </w:r>
          </w:p>
        </w:tc>
        <w:tc>
          <w:tcPr>
            <w:tcW w:w="2137" w:type="dxa"/>
          </w:tcPr>
          <w:p w14:paraId="6FE7F221" w14:textId="449E3838" w:rsidR="001B324F" w:rsidRDefault="00A0768D" w:rsidP="00E10460">
            <w:r>
              <w:t>Enumeration</w:t>
            </w:r>
          </w:p>
        </w:tc>
        <w:tc>
          <w:tcPr>
            <w:tcW w:w="3806" w:type="dxa"/>
          </w:tcPr>
          <w:p w14:paraId="427D1EDC" w14:textId="5C5CC375" w:rsidR="001B324F" w:rsidRDefault="00A0768D" w:rsidP="00E66E56">
            <w:r>
              <w:t xml:space="preserve">Storage for transfer to another facility, or storage for use at the facility.  {Depot, Delivery, </w:t>
            </w:r>
            <w:proofErr w:type="spellStart"/>
            <w:r w:rsidR="00E66E56">
              <w:t>DepotAndDelivery</w:t>
            </w:r>
            <w:proofErr w:type="spellEnd"/>
            <w:r w:rsidR="00E66E56">
              <w:t xml:space="preserve">, </w:t>
            </w:r>
            <w:proofErr w:type="spellStart"/>
            <w:r>
              <w:t>NoStorage</w:t>
            </w:r>
            <w:proofErr w:type="spellEnd"/>
            <w:r>
              <w:t>}</w:t>
            </w:r>
          </w:p>
        </w:tc>
        <w:tc>
          <w:tcPr>
            <w:tcW w:w="633" w:type="dxa"/>
          </w:tcPr>
          <w:p w14:paraId="5515B417" w14:textId="77777777" w:rsidR="001B324F" w:rsidRDefault="001B324F" w:rsidP="00E10460">
            <w:r>
              <w:t>Y</w:t>
            </w:r>
          </w:p>
        </w:tc>
      </w:tr>
      <w:tr w:rsidR="005A2D11" w14:paraId="43A7255A" w14:textId="77777777" w:rsidTr="00901D7E">
        <w:tc>
          <w:tcPr>
            <w:tcW w:w="774" w:type="dxa"/>
          </w:tcPr>
          <w:p w14:paraId="35416233" w14:textId="7E50D23F" w:rsidR="005A2D11" w:rsidDel="005A2D11" w:rsidRDefault="005A2D11" w:rsidP="00E10460">
            <w:r>
              <w:t>12.</w:t>
            </w:r>
          </w:p>
        </w:tc>
        <w:tc>
          <w:tcPr>
            <w:tcW w:w="2226" w:type="dxa"/>
          </w:tcPr>
          <w:p w14:paraId="28610CFB" w14:textId="574DC54C" w:rsidR="005A2D11" w:rsidDel="005A2D11" w:rsidRDefault="005A2D11" w:rsidP="00026263">
            <w:r>
              <w:t>Vaccine delivery type</w:t>
            </w:r>
            <w:r w:rsidR="00A0768D">
              <w:rPr>
                <w:rStyle w:val="EndnoteReference"/>
              </w:rPr>
              <w:endnoteReference w:id="8"/>
            </w:r>
          </w:p>
        </w:tc>
        <w:tc>
          <w:tcPr>
            <w:tcW w:w="2137" w:type="dxa"/>
          </w:tcPr>
          <w:p w14:paraId="2E3BB37B" w14:textId="4F8FFB1A" w:rsidR="005A2D11" w:rsidRDefault="005A2D11" w:rsidP="00E10460">
            <w:r>
              <w:t>Enumeration</w:t>
            </w:r>
          </w:p>
        </w:tc>
        <w:tc>
          <w:tcPr>
            <w:tcW w:w="3806" w:type="dxa"/>
          </w:tcPr>
          <w:p w14:paraId="4361354C" w14:textId="5B135AA1" w:rsidR="005A2D11" w:rsidRDefault="00A0768D" w:rsidP="00E10460">
            <w:r>
              <w:t xml:space="preserve">Static, Outreach, </w:t>
            </w:r>
            <w:proofErr w:type="spellStart"/>
            <w:r>
              <w:t>StaticAndOutreach</w:t>
            </w:r>
            <w:proofErr w:type="spellEnd"/>
            <w:r>
              <w:t>, None</w:t>
            </w:r>
          </w:p>
        </w:tc>
        <w:tc>
          <w:tcPr>
            <w:tcW w:w="633" w:type="dxa"/>
          </w:tcPr>
          <w:p w14:paraId="0346869F" w14:textId="1088B745" w:rsidR="005A2D11" w:rsidRDefault="00A0768D" w:rsidP="00E10460">
            <w:r>
              <w:t>Y</w:t>
            </w:r>
          </w:p>
        </w:tc>
      </w:tr>
      <w:tr w:rsidR="00BA5580" w14:paraId="1708C47E" w14:textId="77777777" w:rsidTr="00901D7E">
        <w:tc>
          <w:tcPr>
            <w:tcW w:w="774" w:type="dxa"/>
          </w:tcPr>
          <w:p w14:paraId="43DBEDE3" w14:textId="4016EB8E" w:rsidR="00BA5580" w:rsidRDefault="00BD1BBE" w:rsidP="00E10460">
            <w:r>
              <w:t>13</w:t>
            </w:r>
            <w:r w:rsidR="00BA5580">
              <w:t>.</w:t>
            </w:r>
          </w:p>
        </w:tc>
        <w:tc>
          <w:tcPr>
            <w:tcW w:w="2226" w:type="dxa"/>
          </w:tcPr>
          <w:p w14:paraId="6741FF3F" w14:textId="28BB3B3E" w:rsidR="00BA5580" w:rsidRDefault="00BA5580" w:rsidP="00C00A46">
            <w:r>
              <w:t>Power Infrastructure</w:t>
            </w:r>
          </w:p>
        </w:tc>
        <w:tc>
          <w:tcPr>
            <w:tcW w:w="2137" w:type="dxa"/>
          </w:tcPr>
          <w:p w14:paraId="69E9EF4C" w14:textId="31DC7671" w:rsidR="00BA5580" w:rsidRDefault="00BA5580" w:rsidP="00E10460">
            <w:r>
              <w:t>Composite</w:t>
            </w:r>
          </w:p>
        </w:tc>
        <w:tc>
          <w:tcPr>
            <w:tcW w:w="3806" w:type="dxa"/>
          </w:tcPr>
          <w:p w14:paraId="4E8E2787" w14:textId="71B89A60" w:rsidR="00BA5580" w:rsidRDefault="00BA5580" w:rsidP="00E10460">
            <w:r>
              <w:t>See below</w:t>
            </w:r>
          </w:p>
        </w:tc>
        <w:tc>
          <w:tcPr>
            <w:tcW w:w="633" w:type="dxa"/>
          </w:tcPr>
          <w:p w14:paraId="3E8F359E" w14:textId="52074019" w:rsidR="00BA5580" w:rsidRDefault="00BA5580" w:rsidP="00E10460">
            <w:r>
              <w:t>Y</w:t>
            </w:r>
          </w:p>
        </w:tc>
      </w:tr>
      <w:tr w:rsidR="00BA5580" w14:paraId="04907244" w14:textId="77777777" w:rsidTr="00901D7E">
        <w:tc>
          <w:tcPr>
            <w:tcW w:w="774" w:type="dxa"/>
          </w:tcPr>
          <w:p w14:paraId="4666E44C" w14:textId="38D210FD" w:rsidR="00BA5580" w:rsidRDefault="00BD1BBE" w:rsidP="00E10460">
            <w:r>
              <w:t>14</w:t>
            </w:r>
            <w:r w:rsidR="00BA5580">
              <w:t>.</w:t>
            </w:r>
          </w:p>
        </w:tc>
        <w:tc>
          <w:tcPr>
            <w:tcW w:w="2226" w:type="dxa"/>
          </w:tcPr>
          <w:p w14:paraId="74511F3B" w14:textId="68512C0F" w:rsidR="00BA5580" w:rsidRDefault="00BA5580" w:rsidP="00C00A46">
            <w:r>
              <w:t>Cold Chain Logistics</w:t>
            </w:r>
          </w:p>
        </w:tc>
        <w:tc>
          <w:tcPr>
            <w:tcW w:w="2137" w:type="dxa"/>
          </w:tcPr>
          <w:p w14:paraId="672822A7" w14:textId="0D143643" w:rsidR="00BA5580" w:rsidRDefault="00BA5580" w:rsidP="00E10460">
            <w:r>
              <w:t>Composite</w:t>
            </w:r>
          </w:p>
        </w:tc>
        <w:tc>
          <w:tcPr>
            <w:tcW w:w="3806" w:type="dxa"/>
          </w:tcPr>
          <w:p w14:paraId="09C64334" w14:textId="5B7250A6" w:rsidR="00BA5580" w:rsidRDefault="00BA5580" w:rsidP="00E10460">
            <w:r>
              <w:t>See below</w:t>
            </w:r>
          </w:p>
        </w:tc>
        <w:tc>
          <w:tcPr>
            <w:tcW w:w="633" w:type="dxa"/>
          </w:tcPr>
          <w:p w14:paraId="160CCFE6" w14:textId="4B8CE5DE" w:rsidR="00BA5580" w:rsidRDefault="00BA5580" w:rsidP="00E10460">
            <w:r>
              <w:t>N</w:t>
            </w:r>
          </w:p>
        </w:tc>
      </w:tr>
      <w:tr w:rsidR="00C128AD" w14:paraId="573ADA63" w14:textId="77777777" w:rsidTr="00BA5580">
        <w:tc>
          <w:tcPr>
            <w:tcW w:w="774" w:type="dxa"/>
          </w:tcPr>
          <w:p w14:paraId="12783D5B" w14:textId="742C3D4C" w:rsidR="00C128AD" w:rsidRDefault="00BD1BBE" w:rsidP="00E10460">
            <w:r>
              <w:t>15</w:t>
            </w:r>
            <w:r w:rsidR="00C128AD">
              <w:t>.</w:t>
            </w:r>
          </w:p>
        </w:tc>
        <w:tc>
          <w:tcPr>
            <w:tcW w:w="2226" w:type="dxa"/>
          </w:tcPr>
          <w:p w14:paraId="29D68A40" w14:textId="689BF0C6" w:rsidR="00C128AD" w:rsidRDefault="00C128AD" w:rsidP="00C00A46">
            <w:r>
              <w:t>Contact Information</w:t>
            </w:r>
            <w:r>
              <w:rPr>
                <w:rStyle w:val="EndnoteReference"/>
              </w:rPr>
              <w:endnoteReference w:id="9"/>
            </w:r>
          </w:p>
        </w:tc>
        <w:tc>
          <w:tcPr>
            <w:tcW w:w="2137" w:type="dxa"/>
          </w:tcPr>
          <w:p w14:paraId="268289F3" w14:textId="29C81D10" w:rsidR="00C128AD" w:rsidRDefault="00C128AD" w:rsidP="00E10460">
            <w:r>
              <w:t>String</w:t>
            </w:r>
          </w:p>
        </w:tc>
        <w:tc>
          <w:tcPr>
            <w:tcW w:w="3806" w:type="dxa"/>
          </w:tcPr>
          <w:p w14:paraId="78F2FACD" w14:textId="5ED6FFC4" w:rsidR="00C128AD" w:rsidRDefault="00C128AD" w:rsidP="00E10460">
            <w:r>
              <w:t>Phone number and contact official</w:t>
            </w:r>
          </w:p>
        </w:tc>
        <w:tc>
          <w:tcPr>
            <w:tcW w:w="633" w:type="dxa"/>
          </w:tcPr>
          <w:p w14:paraId="1C8C8E46" w14:textId="7D0FB671" w:rsidR="00C128AD" w:rsidRDefault="00C128AD" w:rsidP="00E10460">
            <w:r>
              <w:t>N</w:t>
            </w:r>
          </w:p>
        </w:tc>
      </w:tr>
    </w:tbl>
    <w:p w14:paraId="288103B4" w14:textId="77777777" w:rsidR="00E10460" w:rsidRDefault="00E10460" w:rsidP="00E10460"/>
    <w:p w14:paraId="7877E73B" w14:textId="77777777" w:rsidR="00943427" w:rsidRDefault="00C00A46" w:rsidP="00C00A46">
      <w:pPr>
        <w:pStyle w:val="Heading2"/>
      </w:pPr>
      <w:r>
        <w:t>Power Infrastructure</w:t>
      </w:r>
    </w:p>
    <w:p w14:paraId="21ED78B9" w14:textId="775B4F42" w:rsidR="00C00A46" w:rsidRDefault="00C00A46" w:rsidP="00C00A46">
      <w:r>
        <w:t xml:space="preserve">Four power sources are generally considered for the cold chain: electricity, kerosene, gas, and solar.  Countries may restrict their number of power types, so </w:t>
      </w:r>
      <w:proofErr w:type="spellStart"/>
      <w:r>
        <w:t>NotApplicable</w:t>
      </w:r>
      <w:proofErr w:type="spellEnd"/>
      <w:r>
        <w:t xml:space="preserve"> should be an option (even if not available at the user level)</w:t>
      </w:r>
    </w:p>
    <w:tbl>
      <w:tblPr>
        <w:tblStyle w:val="TableGrid"/>
        <w:tblW w:w="0" w:type="auto"/>
        <w:tblLook w:val="04A0" w:firstRow="1" w:lastRow="0" w:firstColumn="1" w:lastColumn="0" w:noHBand="0" w:noVBand="1"/>
      </w:tblPr>
      <w:tblGrid>
        <w:gridCol w:w="774"/>
        <w:gridCol w:w="2226"/>
        <w:gridCol w:w="2137"/>
        <w:gridCol w:w="3806"/>
        <w:gridCol w:w="633"/>
      </w:tblGrid>
      <w:tr w:rsidR="00BA5580" w14:paraId="6A3BC25D" w14:textId="77777777" w:rsidTr="009836E5">
        <w:tc>
          <w:tcPr>
            <w:tcW w:w="774" w:type="dxa"/>
          </w:tcPr>
          <w:p w14:paraId="05F1F15F" w14:textId="77777777" w:rsidR="00BA5580" w:rsidRDefault="00BA5580" w:rsidP="009836E5"/>
        </w:tc>
        <w:tc>
          <w:tcPr>
            <w:tcW w:w="2226" w:type="dxa"/>
          </w:tcPr>
          <w:p w14:paraId="2DC574AC" w14:textId="77777777" w:rsidR="00BA5580" w:rsidRDefault="00BA5580" w:rsidP="009836E5">
            <w:r>
              <w:t>Name</w:t>
            </w:r>
          </w:p>
        </w:tc>
        <w:tc>
          <w:tcPr>
            <w:tcW w:w="2137" w:type="dxa"/>
          </w:tcPr>
          <w:p w14:paraId="0B19B5F1" w14:textId="77777777" w:rsidR="00BA5580" w:rsidRDefault="00BA5580" w:rsidP="009836E5">
            <w:r>
              <w:t>Type</w:t>
            </w:r>
          </w:p>
        </w:tc>
        <w:tc>
          <w:tcPr>
            <w:tcW w:w="3806" w:type="dxa"/>
          </w:tcPr>
          <w:p w14:paraId="74658EA7" w14:textId="77777777" w:rsidR="00BA5580" w:rsidRDefault="00BA5580" w:rsidP="009836E5">
            <w:r>
              <w:t>Comments</w:t>
            </w:r>
          </w:p>
        </w:tc>
        <w:tc>
          <w:tcPr>
            <w:tcW w:w="633" w:type="dxa"/>
          </w:tcPr>
          <w:p w14:paraId="771E8E08" w14:textId="77777777" w:rsidR="00BA5580" w:rsidRDefault="00BA5580" w:rsidP="009836E5">
            <w:r>
              <w:t>Req.</w:t>
            </w:r>
          </w:p>
        </w:tc>
      </w:tr>
      <w:tr w:rsidR="00BA5580" w14:paraId="6DBCE0B9" w14:textId="77777777" w:rsidTr="009836E5">
        <w:tc>
          <w:tcPr>
            <w:tcW w:w="774" w:type="dxa"/>
          </w:tcPr>
          <w:p w14:paraId="119C5490" w14:textId="77777777" w:rsidR="00BA5580" w:rsidRDefault="00BA5580" w:rsidP="009836E5">
            <w:r>
              <w:t>1.</w:t>
            </w:r>
          </w:p>
        </w:tc>
        <w:tc>
          <w:tcPr>
            <w:tcW w:w="2226" w:type="dxa"/>
          </w:tcPr>
          <w:p w14:paraId="3564C592" w14:textId="1C82753A" w:rsidR="00BA5580" w:rsidRDefault="00092851" w:rsidP="009836E5">
            <w:r>
              <w:t>Electricity Source</w:t>
            </w:r>
            <w:r>
              <w:rPr>
                <w:rStyle w:val="EndnoteReference"/>
              </w:rPr>
              <w:endnoteReference w:id="10"/>
            </w:r>
          </w:p>
        </w:tc>
        <w:tc>
          <w:tcPr>
            <w:tcW w:w="2137" w:type="dxa"/>
          </w:tcPr>
          <w:p w14:paraId="75FC40C9" w14:textId="66F6C6AF" w:rsidR="00BA5580" w:rsidRDefault="00092851" w:rsidP="009836E5">
            <w:r>
              <w:t>Enumeration</w:t>
            </w:r>
          </w:p>
        </w:tc>
        <w:tc>
          <w:tcPr>
            <w:tcW w:w="3806" w:type="dxa"/>
          </w:tcPr>
          <w:p w14:paraId="694E5B8C" w14:textId="0F44A6FB" w:rsidR="00BA5580" w:rsidRDefault="00092851" w:rsidP="009836E5">
            <w:r>
              <w:t xml:space="preserve">Grid, Generator, </w:t>
            </w:r>
            <w:proofErr w:type="spellStart"/>
            <w:r>
              <w:t>GridAndGenerator</w:t>
            </w:r>
            <w:proofErr w:type="spellEnd"/>
            <w:r>
              <w:t>, None</w:t>
            </w:r>
          </w:p>
        </w:tc>
        <w:tc>
          <w:tcPr>
            <w:tcW w:w="633" w:type="dxa"/>
          </w:tcPr>
          <w:p w14:paraId="7E1B05DD" w14:textId="77777777" w:rsidR="00BA5580" w:rsidRDefault="00BA5580" w:rsidP="009836E5">
            <w:r>
              <w:t>Y</w:t>
            </w:r>
          </w:p>
        </w:tc>
      </w:tr>
      <w:tr w:rsidR="00092851" w14:paraId="25460033" w14:textId="77777777" w:rsidTr="009836E5">
        <w:tc>
          <w:tcPr>
            <w:tcW w:w="774" w:type="dxa"/>
          </w:tcPr>
          <w:p w14:paraId="243E3C4D" w14:textId="09827335" w:rsidR="00092851" w:rsidRDefault="00092851" w:rsidP="009836E5">
            <w:r>
              <w:t>2.</w:t>
            </w:r>
          </w:p>
        </w:tc>
        <w:tc>
          <w:tcPr>
            <w:tcW w:w="2226" w:type="dxa"/>
          </w:tcPr>
          <w:p w14:paraId="029C106C" w14:textId="0420983D" w:rsidR="00092851" w:rsidRDefault="00092851" w:rsidP="009836E5">
            <w:r>
              <w:t>Grid Power Availability</w:t>
            </w:r>
            <w:r>
              <w:rPr>
                <w:rStyle w:val="EndnoteReference"/>
              </w:rPr>
              <w:endnoteReference w:id="11"/>
            </w:r>
          </w:p>
        </w:tc>
        <w:tc>
          <w:tcPr>
            <w:tcW w:w="2137" w:type="dxa"/>
          </w:tcPr>
          <w:p w14:paraId="382EA66C" w14:textId="13BB88F9" w:rsidR="00092851" w:rsidRDefault="00092851" w:rsidP="009836E5">
            <w:r>
              <w:t>Enumeration</w:t>
            </w:r>
          </w:p>
        </w:tc>
        <w:tc>
          <w:tcPr>
            <w:tcW w:w="3806" w:type="dxa"/>
          </w:tcPr>
          <w:p w14:paraId="70B35700" w14:textId="3D4F80D2" w:rsidR="00092851" w:rsidRDefault="006C1089" w:rsidP="007A2899">
            <w:r>
              <w:t xml:space="preserve">MoreThan16, 8To16, </w:t>
            </w:r>
            <w:r w:rsidR="00E66E56">
              <w:t>4To8, LessThan</w:t>
            </w:r>
            <w:r w:rsidR="000C02F6">
              <w:t>4</w:t>
            </w:r>
            <w:r w:rsidR="00E66E56">
              <w:t xml:space="preserve">, </w:t>
            </w:r>
            <w:r>
              <w:t>None</w:t>
            </w:r>
          </w:p>
        </w:tc>
        <w:tc>
          <w:tcPr>
            <w:tcW w:w="633" w:type="dxa"/>
          </w:tcPr>
          <w:p w14:paraId="2B1D7CB5" w14:textId="745DE276" w:rsidR="00092851" w:rsidRDefault="006C1089" w:rsidP="009836E5">
            <w:r>
              <w:t>Y</w:t>
            </w:r>
          </w:p>
        </w:tc>
      </w:tr>
      <w:tr w:rsidR="006C1089" w14:paraId="7FFE8D14" w14:textId="77777777" w:rsidTr="009836E5">
        <w:tc>
          <w:tcPr>
            <w:tcW w:w="774" w:type="dxa"/>
          </w:tcPr>
          <w:p w14:paraId="763BBBB5" w14:textId="63773625" w:rsidR="006C1089" w:rsidRDefault="006C1089" w:rsidP="009836E5">
            <w:r>
              <w:t>3.</w:t>
            </w:r>
          </w:p>
        </w:tc>
        <w:tc>
          <w:tcPr>
            <w:tcW w:w="2226" w:type="dxa"/>
          </w:tcPr>
          <w:p w14:paraId="6C9D013E" w14:textId="04B66418" w:rsidR="006C1089" w:rsidRDefault="006C1089" w:rsidP="009836E5">
            <w:r>
              <w:t>Gas Availability</w:t>
            </w:r>
            <w:r>
              <w:rPr>
                <w:rStyle w:val="EndnoteReference"/>
              </w:rPr>
              <w:endnoteReference w:id="12"/>
            </w:r>
          </w:p>
        </w:tc>
        <w:tc>
          <w:tcPr>
            <w:tcW w:w="2137" w:type="dxa"/>
          </w:tcPr>
          <w:p w14:paraId="5E459657" w14:textId="1221A87C" w:rsidR="006C1089" w:rsidRDefault="006C1089" w:rsidP="009836E5">
            <w:r>
              <w:t>Enumeration</w:t>
            </w:r>
          </w:p>
        </w:tc>
        <w:tc>
          <w:tcPr>
            <w:tcW w:w="3806" w:type="dxa"/>
          </w:tcPr>
          <w:p w14:paraId="2EA57A52" w14:textId="30495FCF" w:rsidR="006C1089" w:rsidRDefault="006C1089" w:rsidP="009836E5">
            <w:r>
              <w:t xml:space="preserve">Available, Irregular, </w:t>
            </w:r>
            <w:proofErr w:type="spellStart"/>
            <w:r>
              <w:t>NotAvailable</w:t>
            </w:r>
            <w:proofErr w:type="spellEnd"/>
            <w:r>
              <w:t xml:space="preserve">, Unknown, </w:t>
            </w:r>
            <w:proofErr w:type="spellStart"/>
            <w:r>
              <w:t>NotApplicable</w:t>
            </w:r>
            <w:proofErr w:type="spellEnd"/>
          </w:p>
        </w:tc>
        <w:tc>
          <w:tcPr>
            <w:tcW w:w="633" w:type="dxa"/>
          </w:tcPr>
          <w:p w14:paraId="1D527927" w14:textId="09ED5BF9" w:rsidR="006C1089" w:rsidRDefault="006C1089" w:rsidP="009836E5">
            <w:r>
              <w:t>Y</w:t>
            </w:r>
          </w:p>
        </w:tc>
      </w:tr>
      <w:tr w:rsidR="006C1089" w14:paraId="7F15724C" w14:textId="77777777" w:rsidTr="009836E5">
        <w:tc>
          <w:tcPr>
            <w:tcW w:w="774" w:type="dxa"/>
          </w:tcPr>
          <w:p w14:paraId="794AEEB5" w14:textId="0B3FD840" w:rsidR="006C1089" w:rsidRDefault="006C1089" w:rsidP="009836E5">
            <w:r>
              <w:t>4.</w:t>
            </w:r>
          </w:p>
        </w:tc>
        <w:tc>
          <w:tcPr>
            <w:tcW w:w="2226" w:type="dxa"/>
          </w:tcPr>
          <w:p w14:paraId="4AB49774" w14:textId="2B57CB92" w:rsidR="006C1089" w:rsidRDefault="006C1089" w:rsidP="009836E5">
            <w:r>
              <w:t>Kerosene Availability</w:t>
            </w:r>
          </w:p>
        </w:tc>
        <w:tc>
          <w:tcPr>
            <w:tcW w:w="2137" w:type="dxa"/>
          </w:tcPr>
          <w:p w14:paraId="0D23272B" w14:textId="62295BFB" w:rsidR="006C1089" w:rsidRDefault="006C1089" w:rsidP="009836E5">
            <w:r>
              <w:t>Enumeration</w:t>
            </w:r>
          </w:p>
        </w:tc>
        <w:tc>
          <w:tcPr>
            <w:tcW w:w="3806" w:type="dxa"/>
          </w:tcPr>
          <w:p w14:paraId="18A250EC" w14:textId="67BA9202" w:rsidR="006C1089" w:rsidRDefault="006C1089" w:rsidP="009836E5">
            <w:r>
              <w:t xml:space="preserve">Available, Irregular, </w:t>
            </w:r>
            <w:proofErr w:type="spellStart"/>
            <w:r>
              <w:t>NotAvailable</w:t>
            </w:r>
            <w:proofErr w:type="spellEnd"/>
            <w:r>
              <w:t xml:space="preserve">, Unknown, </w:t>
            </w:r>
            <w:proofErr w:type="spellStart"/>
            <w:r>
              <w:t>NotApplicable</w:t>
            </w:r>
            <w:proofErr w:type="spellEnd"/>
          </w:p>
        </w:tc>
        <w:tc>
          <w:tcPr>
            <w:tcW w:w="633" w:type="dxa"/>
          </w:tcPr>
          <w:p w14:paraId="26073F55" w14:textId="7B805128" w:rsidR="006C1089" w:rsidRDefault="006C1089" w:rsidP="009836E5">
            <w:r>
              <w:t>Y</w:t>
            </w:r>
          </w:p>
        </w:tc>
      </w:tr>
      <w:tr w:rsidR="006C1089" w14:paraId="65EE8B1A" w14:textId="77777777" w:rsidTr="009836E5">
        <w:tc>
          <w:tcPr>
            <w:tcW w:w="774" w:type="dxa"/>
          </w:tcPr>
          <w:p w14:paraId="5550437E" w14:textId="435B7F65" w:rsidR="006C1089" w:rsidRDefault="00E550CF" w:rsidP="009836E5">
            <w:r>
              <w:t>5.</w:t>
            </w:r>
          </w:p>
        </w:tc>
        <w:tc>
          <w:tcPr>
            <w:tcW w:w="2226" w:type="dxa"/>
          </w:tcPr>
          <w:p w14:paraId="033A2C64" w14:textId="11BA2DF7" w:rsidR="006C1089" w:rsidRDefault="00E550CF" w:rsidP="009836E5">
            <w:r>
              <w:t>Climate suitable for solar</w:t>
            </w:r>
            <w:r>
              <w:rPr>
                <w:rStyle w:val="EndnoteReference"/>
              </w:rPr>
              <w:endnoteReference w:id="13"/>
            </w:r>
          </w:p>
        </w:tc>
        <w:tc>
          <w:tcPr>
            <w:tcW w:w="2137" w:type="dxa"/>
          </w:tcPr>
          <w:p w14:paraId="69C5B637" w14:textId="2E0DD760" w:rsidR="006C1089" w:rsidRDefault="000C02F6" w:rsidP="009836E5">
            <w:r>
              <w:t>Enumeration</w:t>
            </w:r>
          </w:p>
        </w:tc>
        <w:tc>
          <w:tcPr>
            <w:tcW w:w="3806" w:type="dxa"/>
          </w:tcPr>
          <w:p w14:paraId="520255DA" w14:textId="640C449B" w:rsidR="006C1089" w:rsidRDefault="000C02F6" w:rsidP="009836E5">
            <w:r>
              <w:t xml:space="preserve">Yes </w:t>
            </w:r>
            <w:r w:rsidR="00E550CF">
              <w:t>if area gets a sufficient number of hours of sunshine throughout year</w:t>
            </w:r>
          </w:p>
          <w:p w14:paraId="60EC5D88" w14:textId="3EA46822" w:rsidR="000C02F6" w:rsidRDefault="000C02F6" w:rsidP="009836E5">
            <w:r>
              <w:t xml:space="preserve">Yes, No, Unknown, </w:t>
            </w:r>
            <w:proofErr w:type="spellStart"/>
            <w:r>
              <w:t>NotApplicable</w:t>
            </w:r>
            <w:proofErr w:type="spellEnd"/>
          </w:p>
        </w:tc>
        <w:tc>
          <w:tcPr>
            <w:tcW w:w="633" w:type="dxa"/>
          </w:tcPr>
          <w:p w14:paraId="66CD1D6B" w14:textId="27044D18" w:rsidR="006C1089" w:rsidRDefault="00E550CF" w:rsidP="009836E5">
            <w:r>
              <w:t>N</w:t>
            </w:r>
          </w:p>
        </w:tc>
      </w:tr>
      <w:tr w:rsidR="006C1089" w14:paraId="6605E570" w14:textId="77777777" w:rsidTr="009836E5">
        <w:tc>
          <w:tcPr>
            <w:tcW w:w="774" w:type="dxa"/>
          </w:tcPr>
          <w:p w14:paraId="4823EDBD" w14:textId="6B0E4A96" w:rsidR="006C1089" w:rsidRDefault="00E550CF" w:rsidP="009836E5">
            <w:r>
              <w:t>6.</w:t>
            </w:r>
          </w:p>
        </w:tc>
        <w:tc>
          <w:tcPr>
            <w:tcW w:w="2226" w:type="dxa"/>
          </w:tcPr>
          <w:p w14:paraId="25644281" w14:textId="1E505787" w:rsidR="006C1089" w:rsidRDefault="00E550CF" w:rsidP="009836E5">
            <w:r>
              <w:t>Site suitable for solar</w:t>
            </w:r>
          </w:p>
        </w:tc>
        <w:tc>
          <w:tcPr>
            <w:tcW w:w="2137" w:type="dxa"/>
          </w:tcPr>
          <w:p w14:paraId="12581659" w14:textId="45B0DA21" w:rsidR="006C1089" w:rsidRDefault="000C02F6" w:rsidP="009836E5">
            <w:r>
              <w:t>Enumeration</w:t>
            </w:r>
          </w:p>
        </w:tc>
        <w:tc>
          <w:tcPr>
            <w:tcW w:w="3806" w:type="dxa"/>
          </w:tcPr>
          <w:p w14:paraId="60DE0774" w14:textId="2CAD0C71" w:rsidR="006C1089" w:rsidRDefault="000C02F6" w:rsidP="009836E5">
            <w:r>
              <w:t xml:space="preserve">Yes </w:t>
            </w:r>
            <w:r w:rsidR="00E550CF">
              <w:t xml:space="preserve">if there are possible </w:t>
            </w:r>
            <w:proofErr w:type="spellStart"/>
            <w:r w:rsidR="00E550CF">
              <w:t>unshaded</w:t>
            </w:r>
            <w:proofErr w:type="spellEnd"/>
            <w:r w:rsidR="00E550CF">
              <w:t xml:space="preserve"> locations for solar panels</w:t>
            </w:r>
          </w:p>
          <w:p w14:paraId="585E12BF" w14:textId="40D0C961" w:rsidR="000C02F6" w:rsidRDefault="000C02F6" w:rsidP="009836E5">
            <w:r>
              <w:t xml:space="preserve">Yes, No, Unknown, </w:t>
            </w:r>
            <w:proofErr w:type="spellStart"/>
            <w:r>
              <w:t>NotApplicable</w:t>
            </w:r>
            <w:proofErr w:type="spellEnd"/>
          </w:p>
        </w:tc>
        <w:tc>
          <w:tcPr>
            <w:tcW w:w="633" w:type="dxa"/>
          </w:tcPr>
          <w:p w14:paraId="2C020EFE" w14:textId="6DDB50DD" w:rsidR="006C1089" w:rsidRDefault="00E550CF" w:rsidP="009836E5">
            <w:r>
              <w:t>N</w:t>
            </w:r>
          </w:p>
        </w:tc>
      </w:tr>
      <w:tr w:rsidR="008F3F49" w14:paraId="05936A57" w14:textId="77777777" w:rsidTr="009836E5">
        <w:tc>
          <w:tcPr>
            <w:tcW w:w="774" w:type="dxa"/>
          </w:tcPr>
          <w:p w14:paraId="59E1E436" w14:textId="03634DC5" w:rsidR="008F3F49" w:rsidRDefault="008F3F49" w:rsidP="009836E5">
            <w:r>
              <w:t>7.</w:t>
            </w:r>
          </w:p>
        </w:tc>
        <w:tc>
          <w:tcPr>
            <w:tcW w:w="2226" w:type="dxa"/>
          </w:tcPr>
          <w:p w14:paraId="49FCD51E" w14:textId="13AB40F5" w:rsidR="008F3F49" w:rsidRDefault="008F3F49" w:rsidP="009836E5">
            <w:r>
              <w:t>Climate zone</w:t>
            </w:r>
          </w:p>
        </w:tc>
        <w:tc>
          <w:tcPr>
            <w:tcW w:w="2137" w:type="dxa"/>
          </w:tcPr>
          <w:p w14:paraId="0388B027" w14:textId="2BE7A7EF" w:rsidR="008F3F49" w:rsidDel="000C02F6" w:rsidRDefault="008F3F49" w:rsidP="009836E5">
            <w:r>
              <w:t>Enumeration</w:t>
            </w:r>
          </w:p>
        </w:tc>
        <w:tc>
          <w:tcPr>
            <w:tcW w:w="3806" w:type="dxa"/>
          </w:tcPr>
          <w:p w14:paraId="2DDA69E3" w14:textId="712246C0" w:rsidR="008F3F49" w:rsidDel="000C02F6" w:rsidRDefault="008F3F49" w:rsidP="009836E5">
            <w:r>
              <w:t xml:space="preserve">WHO zones:  Hot, Moderate, </w:t>
            </w:r>
            <w:r>
              <w:lastRenderedPageBreak/>
              <w:t>Temperate</w:t>
            </w:r>
          </w:p>
        </w:tc>
        <w:tc>
          <w:tcPr>
            <w:tcW w:w="633" w:type="dxa"/>
          </w:tcPr>
          <w:p w14:paraId="2F1CF944" w14:textId="4B01262A" w:rsidR="008F3F49" w:rsidRDefault="008F3F49" w:rsidP="009836E5">
            <w:r>
              <w:lastRenderedPageBreak/>
              <w:t>N</w:t>
            </w:r>
          </w:p>
        </w:tc>
      </w:tr>
    </w:tbl>
    <w:p w14:paraId="5A1B4DC6" w14:textId="59F3AF27" w:rsidR="003729F6" w:rsidRDefault="00246BC5" w:rsidP="00901D7E">
      <w:pPr>
        <w:pStyle w:val="Heading2"/>
      </w:pPr>
      <w:r>
        <w:lastRenderedPageBreak/>
        <w:t>Cold Chain Logistics</w:t>
      </w:r>
    </w:p>
    <w:p w14:paraId="0A3C178C" w14:textId="3E60104E" w:rsidR="00246BC5" w:rsidRPr="00246BC5" w:rsidRDefault="00246BC5" w:rsidP="00901D7E">
      <w:r>
        <w:t>Cold chain logistics information is technically not part of the equipment inventory, so it has been put into a separate component.</w:t>
      </w:r>
    </w:p>
    <w:p w14:paraId="6DB53A52" w14:textId="77777777" w:rsidR="00BA5580" w:rsidRDefault="00BA5580" w:rsidP="00C00A46"/>
    <w:tbl>
      <w:tblPr>
        <w:tblStyle w:val="TableGrid"/>
        <w:tblW w:w="0" w:type="auto"/>
        <w:tblLook w:val="04A0" w:firstRow="1" w:lastRow="0" w:firstColumn="1" w:lastColumn="0" w:noHBand="0" w:noVBand="1"/>
      </w:tblPr>
      <w:tblGrid>
        <w:gridCol w:w="774"/>
        <w:gridCol w:w="2226"/>
        <w:gridCol w:w="2137"/>
        <w:gridCol w:w="3806"/>
        <w:gridCol w:w="633"/>
      </w:tblGrid>
      <w:tr w:rsidR="00BA5580" w14:paraId="48A6111A" w14:textId="77777777" w:rsidTr="009836E5">
        <w:tc>
          <w:tcPr>
            <w:tcW w:w="774" w:type="dxa"/>
          </w:tcPr>
          <w:p w14:paraId="7DB6A4E1" w14:textId="77777777" w:rsidR="00BA5580" w:rsidRDefault="00BA5580" w:rsidP="009836E5"/>
        </w:tc>
        <w:tc>
          <w:tcPr>
            <w:tcW w:w="2226" w:type="dxa"/>
          </w:tcPr>
          <w:p w14:paraId="62E05501" w14:textId="77777777" w:rsidR="00BA5580" w:rsidRDefault="00BA5580" w:rsidP="009836E5">
            <w:r>
              <w:t>Name</w:t>
            </w:r>
          </w:p>
        </w:tc>
        <w:tc>
          <w:tcPr>
            <w:tcW w:w="2137" w:type="dxa"/>
          </w:tcPr>
          <w:p w14:paraId="5329FE93" w14:textId="77777777" w:rsidR="00BA5580" w:rsidRDefault="00BA5580" w:rsidP="009836E5">
            <w:r>
              <w:t>Type</w:t>
            </w:r>
          </w:p>
        </w:tc>
        <w:tc>
          <w:tcPr>
            <w:tcW w:w="3806" w:type="dxa"/>
          </w:tcPr>
          <w:p w14:paraId="0D1826DF" w14:textId="77777777" w:rsidR="00BA5580" w:rsidRDefault="00BA5580" w:rsidP="009836E5">
            <w:r>
              <w:t>Comments</w:t>
            </w:r>
          </w:p>
        </w:tc>
        <w:tc>
          <w:tcPr>
            <w:tcW w:w="633" w:type="dxa"/>
          </w:tcPr>
          <w:p w14:paraId="7297E7D7" w14:textId="77777777" w:rsidR="00BA5580" w:rsidRDefault="00BA5580" w:rsidP="009836E5">
            <w:r>
              <w:t>Req.</w:t>
            </w:r>
          </w:p>
        </w:tc>
      </w:tr>
      <w:tr w:rsidR="00BA5580" w14:paraId="537CBD66" w14:textId="77777777" w:rsidTr="009836E5">
        <w:tc>
          <w:tcPr>
            <w:tcW w:w="774" w:type="dxa"/>
          </w:tcPr>
          <w:p w14:paraId="14ECE471" w14:textId="514820FA" w:rsidR="00BA5580" w:rsidRDefault="00246BC5" w:rsidP="009836E5">
            <w:r>
              <w:t>1</w:t>
            </w:r>
            <w:r w:rsidR="00BA5580">
              <w:t>.</w:t>
            </w:r>
          </w:p>
        </w:tc>
        <w:tc>
          <w:tcPr>
            <w:tcW w:w="2226" w:type="dxa"/>
          </w:tcPr>
          <w:p w14:paraId="5F047840" w14:textId="0F8076B9" w:rsidR="00BA5580" w:rsidRDefault="00BA5580" w:rsidP="009836E5">
            <w:r>
              <w:t>Vaccine Supply Interval</w:t>
            </w:r>
            <w:r w:rsidR="00246BC5">
              <w:rPr>
                <w:rStyle w:val="EndnoteReference"/>
              </w:rPr>
              <w:endnoteReference w:id="14"/>
            </w:r>
          </w:p>
        </w:tc>
        <w:tc>
          <w:tcPr>
            <w:tcW w:w="2137" w:type="dxa"/>
          </w:tcPr>
          <w:p w14:paraId="498607BD" w14:textId="77777777" w:rsidR="00BA5580" w:rsidRDefault="00BA5580" w:rsidP="009836E5">
            <w:r>
              <w:t>Numeric</w:t>
            </w:r>
          </w:p>
        </w:tc>
        <w:tc>
          <w:tcPr>
            <w:tcW w:w="3806" w:type="dxa"/>
          </w:tcPr>
          <w:p w14:paraId="35E3CB5B" w14:textId="77777777" w:rsidR="00BA5580" w:rsidRDefault="00BA5580" w:rsidP="009836E5">
            <w:r>
              <w:t>Interval of delivery or collection (in weeks).  This is needed if it overrides national policy</w:t>
            </w:r>
          </w:p>
        </w:tc>
        <w:tc>
          <w:tcPr>
            <w:tcW w:w="633" w:type="dxa"/>
          </w:tcPr>
          <w:p w14:paraId="7EFD38E6" w14:textId="77777777" w:rsidR="00BA5580" w:rsidRDefault="00BA5580" w:rsidP="009836E5">
            <w:r>
              <w:t>N</w:t>
            </w:r>
          </w:p>
        </w:tc>
      </w:tr>
      <w:tr w:rsidR="00BA5580" w14:paraId="10243292" w14:textId="77777777" w:rsidTr="009836E5">
        <w:tc>
          <w:tcPr>
            <w:tcW w:w="774" w:type="dxa"/>
          </w:tcPr>
          <w:p w14:paraId="737AD6FB" w14:textId="5ACC8A3C" w:rsidR="00BA5580" w:rsidRDefault="00246BC5" w:rsidP="009836E5">
            <w:r>
              <w:t>2</w:t>
            </w:r>
            <w:r w:rsidR="00BA5580">
              <w:t>.</w:t>
            </w:r>
          </w:p>
        </w:tc>
        <w:tc>
          <w:tcPr>
            <w:tcW w:w="2226" w:type="dxa"/>
          </w:tcPr>
          <w:p w14:paraId="4A964EB9" w14:textId="77777777" w:rsidR="00BA5580" w:rsidRDefault="00BA5580" w:rsidP="009836E5">
            <w:r>
              <w:t>Vaccine Reserve Stock Requirement</w:t>
            </w:r>
          </w:p>
        </w:tc>
        <w:tc>
          <w:tcPr>
            <w:tcW w:w="2137" w:type="dxa"/>
          </w:tcPr>
          <w:p w14:paraId="0356ECA6" w14:textId="77777777" w:rsidR="00BA5580" w:rsidRDefault="00BA5580" w:rsidP="009836E5">
            <w:r>
              <w:t>Numeric</w:t>
            </w:r>
          </w:p>
        </w:tc>
        <w:tc>
          <w:tcPr>
            <w:tcW w:w="3806" w:type="dxa"/>
          </w:tcPr>
          <w:p w14:paraId="38C13CD3" w14:textId="77777777" w:rsidR="00BA5580" w:rsidRDefault="00BA5580" w:rsidP="009836E5">
            <w:r>
              <w:t>Required reserve stock (in weeks).  This is needed if it overrides national policy</w:t>
            </w:r>
          </w:p>
        </w:tc>
        <w:tc>
          <w:tcPr>
            <w:tcW w:w="633" w:type="dxa"/>
          </w:tcPr>
          <w:p w14:paraId="68473E0C" w14:textId="77777777" w:rsidR="00BA5580" w:rsidRDefault="00BA5580" w:rsidP="009836E5">
            <w:r>
              <w:t>N</w:t>
            </w:r>
          </w:p>
        </w:tc>
      </w:tr>
      <w:tr w:rsidR="00BA5580" w14:paraId="1BA7966F" w14:textId="77777777" w:rsidTr="009836E5">
        <w:tc>
          <w:tcPr>
            <w:tcW w:w="774" w:type="dxa"/>
          </w:tcPr>
          <w:p w14:paraId="57B4C735" w14:textId="72DA6F7D" w:rsidR="00BA5580" w:rsidRDefault="00246BC5" w:rsidP="009836E5">
            <w:r>
              <w:t>3</w:t>
            </w:r>
            <w:r w:rsidR="00BA5580">
              <w:t>.</w:t>
            </w:r>
          </w:p>
        </w:tc>
        <w:tc>
          <w:tcPr>
            <w:tcW w:w="2226" w:type="dxa"/>
          </w:tcPr>
          <w:p w14:paraId="4D4B109F" w14:textId="77777777" w:rsidR="00BA5580" w:rsidRDefault="00BA5580" w:rsidP="009836E5">
            <w:r>
              <w:t>Mode of Vaccine Supply</w:t>
            </w:r>
          </w:p>
        </w:tc>
        <w:tc>
          <w:tcPr>
            <w:tcW w:w="2137" w:type="dxa"/>
          </w:tcPr>
          <w:p w14:paraId="53C991D5" w14:textId="379F00C7" w:rsidR="00BA5580" w:rsidRDefault="00246BC5" w:rsidP="009836E5">
            <w:r>
              <w:t>Enumeration</w:t>
            </w:r>
          </w:p>
        </w:tc>
        <w:tc>
          <w:tcPr>
            <w:tcW w:w="3806" w:type="dxa"/>
          </w:tcPr>
          <w:p w14:paraId="76EC6BB2" w14:textId="1FFC66CA" w:rsidR="00BA5580" w:rsidRDefault="00246BC5" w:rsidP="009836E5">
            <w:r>
              <w:t xml:space="preserve">Delivered, Collected, </w:t>
            </w:r>
            <w:proofErr w:type="spellStart"/>
            <w:r>
              <w:t>DeliveredAndCollected</w:t>
            </w:r>
            <w:proofErr w:type="spellEnd"/>
            <w:r>
              <w:t>, None</w:t>
            </w:r>
          </w:p>
        </w:tc>
        <w:tc>
          <w:tcPr>
            <w:tcW w:w="633" w:type="dxa"/>
          </w:tcPr>
          <w:p w14:paraId="66EC8B44" w14:textId="77777777" w:rsidR="00BA5580" w:rsidRDefault="00BA5580" w:rsidP="009836E5">
            <w:r>
              <w:t>N</w:t>
            </w:r>
          </w:p>
        </w:tc>
      </w:tr>
      <w:tr w:rsidR="00BA5580" w14:paraId="6A188162" w14:textId="77777777" w:rsidTr="009836E5">
        <w:tc>
          <w:tcPr>
            <w:tcW w:w="774" w:type="dxa"/>
          </w:tcPr>
          <w:p w14:paraId="0742D4ED" w14:textId="6A101AC0" w:rsidR="00BA5580" w:rsidRDefault="00246BC5" w:rsidP="009836E5">
            <w:r>
              <w:t>4</w:t>
            </w:r>
            <w:r w:rsidR="00BA5580">
              <w:t>.</w:t>
            </w:r>
          </w:p>
        </w:tc>
        <w:tc>
          <w:tcPr>
            <w:tcW w:w="2226" w:type="dxa"/>
          </w:tcPr>
          <w:p w14:paraId="29EF4F35" w14:textId="77777777" w:rsidR="00BA5580" w:rsidRDefault="00BA5580" w:rsidP="009836E5">
            <w:r>
              <w:t>Distance to supply point</w:t>
            </w:r>
          </w:p>
        </w:tc>
        <w:tc>
          <w:tcPr>
            <w:tcW w:w="2137" w:type="dxa"/>
          </w:tcPr>
          <w:p w14:paraId="5CBE6630" w14:textId="77777777" w:rsidR="00BA5580" w:rsidRDefault="00BA5580" w:rsidP="009836E5">
            <w:r>
              <w:t>Numeric</w:t>
            </w:r>
          </w:p>
        </w:tc>
        <w:tc>
          <w:tcPr>
            <w:tcW w:w="3806" w:type="dxa"/>
          </w:tcPr>
          <w:p w14:paraId="0F6339A6" w14:textId="11AFCA9B" w:rsidR="00BA5580" w:rsidRDefault="00BA5580" w:rsidP="00246BC5">
            <w:r>
              <w:t>One way distance in KM</w:t>
            </w:r>
            <w:r w:rsidR="00246BC5">
              <w:t xml:space="preserve"> to closest supply point</w:t>
            </w:r>
            <w:r>
              <w:t xml:space="preserve">.  </w:t>
            </w:r>
            <w:r w:rsidR="00246BC5">
              <w:t xml:space="preserve"> </w:t>
            </w:r>
          </w:p>
        </w:tc>
        <w:tc>
          <w:tcPr>
            <w:tcW w:w="633" w:type="dxa"/>
          </w:tcPr>
          <w:p w14:paraId="6CA75298" w14:textId="77777777" w:rsidR="00BA5580" w:rsidRDefault="00BA5580" w:rsidP="009836E5">
            <w:r>
              <w:t>N</w:t>
            </w:r>
          </w:p>
        </w:tc>
      </w:tr>
      <w:tr w:rsidR="009836E5" w14:paraId="0B5049B5" w14:textId="77777777" w:rsidTr="009836E5">
        <w:tc>
          <w:tcPr>
            <w:tcW w:w="774" w:type="dxa"/>
          </w:tcPr>
          <w:p w14:paraId="1233C3C6" w14:textId="222853F6" w:rsidR="009836E5" w:rsidRDefault="009836E5" w:rsidP="009836E5">
            <w:r>
              <w:t>5.</w:t>
            </w:r>
          </w:p>
        </w:tc>
        <w:tc>
          <w:tcPr>
            <w:tcW w:w="2226" w:type="dxa"/>
          </w:tcPr>
          <w:p w14:paraId="66EA307D" w14:textId="40F46C3E" w:rsidR="009836E5" w:rsidRDefault="009836E5" w:rsidP="009836E5">
            <w:proofErr w:type="spellStart"/>
            <w:r>
              <w:t>MainSupplyPoint</w:t>
            </w:r>
            <w:proofErr w:type="spellEnd"/>
            <w:r w:rsidR="00A408FF">
              <w:rPr>
                <w:rStyle w:val="EndnoteReference"/>
              </w:rPr>
              <w:endnoteReference w:id="15"/>
            </w:r>
          </w:p>
        </w:tc>
        <w:tc>
          <w:tcPr>
            <w:tcW w:w="2137" w:type="dxa"/>
          </w:tcPr>
          <w:p w14:paraId="415306AC" w14:textId="5DFCCE6E" w:rsidR="009836E5" w:rsidRDefault="009836E5" w:rsidP="009836E5">
            <w:r>
              <w:t>String</w:t>
            </w:r>
          </w:p>
        </w:tc>
        <w:tc>
          <w:tcPr>
            <w:tcW w:w="3806" w:type="dxa"/>
          </w:tcPr>
          <w:p w14:paraId="2933D777" w14:textId="46883132" w:rsidR="009836E5" w:rsidRDefault="009836E5" w:rsidP="00246BC5">
            <w:proofErr w:type="spellStart"/>
            <w:r>
              <w:t>FacilityId</w:t>
            </w:r>
            <w:proofErr w:type="spellEnd"/>
            <w:r>
              <w:t xml:space="preserve"> of main supply point</w:t>
            </w:r>
          </w:p>
        </w:tc>
        <w:tc>
          <w:tcPr>
            <w:tcW w:w="633" w:type="dxa"/>
          </w:tcPr>
          <w:p w14:paraId="44DDC80C" w14:textId="71D42E37" w:rsidR="009836E5" w:rsidRDefault="009836E5" w:rsidP="009836E5">
            <w:r>
              <w:t>N</w:t>
            </w:r>
          </w:p>
        </w:tc>
      </w:tr>
      <w:tr w:rsidR="009836E5" w14:paraId="311737E0" w14:textId="77777777" w:rsidTr="009836E5">
        <w:tc>
          <w:tcPr>
            <w:tcW w:w="774" w:type="dxa"/>
          </w:tcPr>
          <w:p w14:paraId="484F39AD" w14:textId="62C75295" w:rsidR="009836E5" w:rsidRDefault="009836E5" w:rsidP="009836E5">
            <w:r>
              <w:t>6.</w:t>
            </w:r>
          </w:p>
        </w:tc>
        <w:tc>
          <w:tcPr>
            <w:tcW w:w="2226" w:type="dxa"/>
          </w:tcPr>
          <w:p w14:paraId="22646F67" w14:textId="13B7FF8A" w:rsidR="009836E5" w:rsidRDefault="009836E5" w:rsidP="009836E5">
            <w:proofErr w:type="spellStart"/>
            <w:r>
              <w:t>SecondarySupplyPoint</w:t>
            </w:r>
            <w:proofErr w:type="spellEnd"/>
          </w:p>
        </w:tc>
        <w:tc>
          <w:tcPr>
            <w:tcW w:w="2137" w:type="dxa"/>
          </w:tcPr>
          <w:p w14:paraId="021275D3" w14:textId="14D309B5" w:rsidR="009836E5" w:rsidRDefault="009836E5" w:rsidP="009836E5">
            <w:r>
              <w:t>String</w:t>
            </w:r>
          </w:p>
        </w:tc>
        <w:tc>
          <w:tcPr>
            <w:tcW w:w="3806" w:type="dxa"/>
          </w:tcPr>
          <w:p w14:paraId="193EC3FF" w14:textId="7F281D8C" w:rsidR="009836E5" w:rsidRDefault="009836E5" w:rsidP="00246BC5">
            <w:proofErr w:type="spellStart"/>
            <w:r>
              <w:t>FacilityId</w:t>
            </w:r>
            <w:proofErr w:type="spellEnd"/>
            <w:r>
              <w:t xml:space="preserve"> of secondary supply point</w:t>
            </w:r>
          </w:p>
        </w:tc>
        <w:tc>
          <w:tcPr>
            <w:tcW w:w="633" w:type="dxa"/>
          </w:tcPr>
          <w:p w14:paraId="17F1C4CA" w14:textId="410277EC" w:rsidR="009836E5" w:rsidRDefault="009836E5" w:rsidP="009836E5">
            <w:r>
              <w:t>N</w:t>
            </w:r>
          </w:p>
        </w:tc>
      </w:tr>
    </w:tbl>
    <w:p w14:paraId="27AD7E59" w14:textId="77777777" w:rsidR="0008797F" w:rsidRDefault="007E407D" w:rsidP="0008797F">
      <w:pPr>
        <w:pStyle w:val="Heading2"/>
      </w:pPr>
      <w:r>
        <w:t>Storage Assets</w:t>
      </w:r>
    </w:p>
    <w:p w14:paraId="431A78CB" w14:textId="0E6CD4F7" w:rsidR="0008797F" w:rsidRDefault="0008797F" w:rsidP="0008797F">
      <w:pPr>
        <w:pStyle w:val="Heading3"/>
      </w:pPr>
      <w:r>
        <w:t>Refrigerator/Freezers</w:t>
      </w:r>
    </w:p>
    <w:p w14:paraId="13BE8123" w14:textId="77777777" w:rsidR="0008797F" w:rsidRPr="0008797F" w:rsidRDefault="0008797F" w:rsidP="0008797F"/>
    <w:p w14:paraId="25D094CC" w14:textId="62E4CBC7" w:rsidR="007E407D" w:rsidRDefault="007E407D" w:rsidP="007E407D">
      <w:r>
        <w:t>Refrigerators and Freezers are the most important asset for the inventory.</w:t>
      </w:r>
      <w:r w:rsidR="00C42849">
        <w:t xml:space="preserve">  There should also be a distinction between vaccine and icepack freezers.</w:t>
      </w:r>
      <w:r>
        <w:t xml:space="preserve">  Since most of the equipment in use is fro</w:t>
      </w:r>
      <w:r w:rsidR="00104FBD">
        <w:t>m the PQS/PIS list, the way to handle asset information is to only store the model number, and then use a secondary table to represent the catalog information.</w:t>
      </w:r>
      <w:r w:rsidR="002C2245">
        <w:t xml:space="preserve">  We will assume that the catalog is augmented to include additional models.  Generic entries can cover unidentified types of domestic refrigerators.</w:t>
      </w:r>
    </w:p>
    <w:p w14:paraId="0AFEC8DC" w14:textId="7E6A8FB2" w:rsidR="00A85D75" w:rsidRDefault="00A85D75" w:rsidP="00104FBD"/>
    <w:tbl>
      <w:tblPr>
        <w:tblStyle w:val="TableGrid"/>
        <w:tblW w:w="0" w:type="auto"/>
        <w:tblLook w:val="04A0" w:firstRow="1" w:lastRow="0" w:firstColumn="1" w:lastColumn="0" w:noHBand="0" w:noVBand="1"/>
      </w:tblPr>
      <w:tblGrid>
        <w:gridCol w:w="495"/>
        <w:gridCol w:w="1641"/>
        <w:gridCol w:w="1940"/>
        <w:gridCol w:w="4852"/>
        <w:gridCol w:w="648"/>
      </w:tblGrid>
      <w:tr w:rsidR="001B324F" w14:paraId="0D8A6EDA" w14:textId="77777777" w:rsidTr="001B324F">
        <w:tc>
          <w:tcPr>
            <w:tcW w:w="495" w:type="dxa"/>
          </w:tcPr>
          <w:p w14:paraId="6B6C6155" w14:textId="77777777" w:rsidR="001B324F" w:rsidRDefault="001B324F" w:rsidP="00104FBD"/>
        </w:tc>
        <w:tc>
          <w:tcPr>
            <w:tcW w:w="1641" w:type="dxa"/>
          </w:tcPr>
          <w:p w14:paraId="37DEE9AC" w14:textId="77777777" w:rsidR="001B324F" w:rsidRDefault="001B324F" w:rsidP="00104FBD">
            <w:r>
              <w:t>Name</w:t>
            </w:r>
          </w:p>
        </w:tc>
        <w:tc>
          <w:tcPr>
            <w:tcW w:w="1940" w:type="dxa"/>
          </w:tcPr>
          <w:p w14:paraId="7DB7459F" w14:textId="77777777" w:rsidR="001B324F" w:rsidRDefault="001B324F" w:rsidP="00104FBD">
            <w:r>
              <w:t>Type</w:t>
            </w:r>
          </w:p>
        </w:tc>
        <w:tc>
          <w:tcPr>
            <w:tcW w:w="4852" w:type="dxa"/>
          </w:tcPr>
          <w:p w14:paraId="7AF6D24E" w14:textId="77777777" w:rsidR="001B324F" w:rsidRDefault="001B324F" w:rsidP="00104FBD">
            <w:r>
              <w:t>Comments</w:t>
            </w:r>
          </w:p>
        </w:tc>
        <w:tc>
          <w:tcPr>
            <w:tcW w:w="648" w:type="dxa"/>
          </w:tcPr>
          <w:p w14:paraId="69EEE9C1" w14:textId="77777777" w:rsidR="001B324F" w:rsidRDefault="001B324F" w:rsidP="00104FBD">
            <w:r>
              <w:t>Req.</w:t>
            </w:r>
          </w:p>
        </w:tc>
      </w:tr>
      <w:tr w:rsidR="002C2245" w14:paraId="71F5AAE3" w14:textId="77777777" w:rsidTr="001B324F">
        <w:tc>
          <w:tcPr>
            <w:tcW w:w="495" w:type="dxa"/>
          </w:tcPr>
          <w:p w14:paraId="4549EC76" w14:textId="78A9B415" w:rsidR="002C2245" w:rsidRDefault="002C2245" w:rsidP="00104FBD">
            <w:r>
              <w:t>1.</w:t>
            </w:r>
          </w:p>
        </w:tc>
        <w:tc>
          <w:tcPr>
            <w:tcW w:w="1641" w:type="dxa"/>
          </w:tcPr>
          <w:p w14:paraId="40013DE3" w14:textId="5664BD9B" w:rsidR="002C2245" w:rsidRDefault="00E66E56" w:rsidP="00104FBD">
            <w:r>
              <w:t xml:space="preserve">Unique </w:t>
            </w:r>
            <w:r w:rsidR="002C2245">
              <w:t>ID</w:t>
            </w:r>
            <w:r w:rsidR="002C2245">
              <w:rPr>
                <w:rStyle w:val="EndnoteReference"/>
              </w:rPr>
              <w:endnoteReference w:id="16"/>
            </w:r>
          </w:p>
        </w:tc>
        <w:tc>
          <w:tcPr>
            <w:tcW w:w="1940" w:type="dxa"/>
          </w:tcPr>
          <w:p w14:paraId="0AB01133" w14:textId="272F1333" w:rsidR="002C2245" w:rsidRDefault="002C2245" w:rsidP="00104FBD">
            <w:r>
              <w:t>String</w:t>
            </w:r>
          </w:p>
        </w:tc>
        <w:tc>
          <w:tcPr>
            <w:tcW w:w="4852" w:type="dxa"/>
          </w:tcPr>
          <w:p w14:paraId="1F907BF0" w14:textId="1A84CC17" w:rsidR="002C2245" w:rsidRDefault="002C2245" w:rsidP="00104FBD">
            <w:r>
              <w:t>Unique ID for the application.  (This ID should be unique across all asset types)</w:t>
            </w:r>
          </w:p>
        </w:tc>
        <w:tc>
          <w:tcPr>
            <w:tcW w:w="648" w:type="dxa"/>
          </w:tcPr>
          <w:p w14:paraId="04EF78B0" w14:textId="2A8063E3" w:rsidR="002C2245" w:rsidRDefault="002C2245" w:rsidP="00104FBD">
            <w:r>
              <w:t>Y</w:t>
            </w:r>
          </w:p>
        </w:tc>
      </w:tr>
      <w:tr w:rsidR="001B324F" w14:paraId="7638CFE4" w14:textId="77777777" w:rsidTr="001B324F">
        <w:tc>
          <w:tcPr>
            <w:tcW w:w="495" w:type="dxa"/>
          </w:tcPr>
          <w:p w14:paraId="12CB5D97" w14:textId="37D615A7" w:rsidR="001B324F" w:rsidRDefault="009F461F" w:rsidP="00104FBD">
            <w:r>
              <w:t>2</w:t>
            </w:r>
            <w:r w:rsidR="001B324F">
              <w:t>.</w:t>
            </w:r>
          </w:p>
        </w:tc>
        <w:tc>
          <w:tcPr>
            <w:tcW w:w="1641" w:type="dxa"/>
          </w:tcPr>
          <w:p w14:paraId="1ED22CC5" w14:textId="71CACDDB" w:rsidR="001B324F" w:rsidRDefault="00E66E56" w:rsidP="00104FBD">
            <w:r>
              <w:t xml:space="preserve">Model </w:t>
            </w:r>
            <w:r w:rsidR="001B324F">
              <w:t>ID</w:t>
            </w:r>
          </w:p>
        </w:tc>
        <w:tc>
          <w:tcPr>
            <w:tcW w:w="1940" w:type="dxa"/>
          </w:tcPr>
          <w:p w14:paraId="000C3CEA" w14:textId="77777777" w:rsidR="001B324F" w:rsidRDefault="001B324F" w:rsidP="00104FBD">
            <w:r>
              <w:t>String</w:t>
            </w:r>
          </w:p>
        </w:tc>
        <w:tc>
          <w:tcPr>
            <w:tcW w:w="4852" w:type="dxa"/>
          </w:tcPr>
          <w:p w14:paraId="70898B16" w14:textId="739652E9" w:rsidR="001B324F" w:rsidRDefault="001B324F" w:rsidP="00104FBD">
            <w:r>
              <w:t>Key into an official catalog.  Information about the model is derived from this</w:t>
            </w:r>
            <w:r w:rsidR="002C2245">
              <w:t>.</w:t>
            </w:r>
          </w:p>
        </w:tc>
        <w:tc>
          <w:tcPr>
            <w:tcW w:w="648" w:type="dxa"/>
          </w:tcPr>
          <w:p w14:paraId="67A9C008" w14:textId="77777777" w:rsidR="001B324F" w:rsidRDefault="001B324F" w:rsidP="00104FBD">
            <w:r>
              <w:t>Y</w:t>
            </w:r>
          </w:p>
        </w:tc>
      </w:tr>
      <w:tr w:rsidR="001B324F" w14:paraId="25A90DAA" w14:textId="77777777" w:rsidTr="001B324F">
        <w:tc>
          <w:tcPr>
            <w:tcW w:w="495" w:type="dxa"/>
          </w:tcPr>
          <w:p w14:paraId="7C8C47A0" w14:textId="243926BD" w:rsidR="001B324F" w:rsidRDefault="009F461F" w:rsidP="00104FBD">
            <w:r>
              <w:t>3</w:t>
            </w:r>
            <w:r w:rsidR="001B324F">
              <w:t>.</w:t>
            </w:r>
          </w:p>
        </w:tc>
        <w:tc>
          <w:tcPr>
            <w:tcW w:w="1641" w:type="dxa"/>
          </w:tcPr>
          <w:p w14:paraId="2CA4B13F" w14:textId="77777777" w:rsidR="001B324F" w:rsidRDefault="001B324F" w:rsidP="00104FBD">
            <w:r>
              <w:t>Equipment tracking ID</w:t>
            </w:r>
          </w:p>
        </w:tc>
        <w:tc>
          <w:tcPr>
            <w:tcW w:w="1940" w:type="dxa"/>
          </w:tcPr>
          <w:p w14:paraId="45309BEC" w14:textId="77777777" w:rsidR="001B324F" w:rsidRDefault="001B324F" w:rsidP="00104FBD">
            <w:r>
              <w:t>String</w:t>
            </w:r>
          </w:p>
        </w:tc>
        <w:tc>
          <w:tcPr>
            <w:tcW w:w="4852" w:type="dxa"/>
          </w:tcPr>
          <w:p w14:paraId="74DA84FF" w14:textId="3F8FF854" w:rsidR="001B324F" w:rsidRDefault="001B324F" w:rsidP="009F461F">
            <w:r>
              <w:t xml:space="preserve">Ideally, the real serial number.  However, this is not always available or maintained at the facility.  </w:t>
            </w:r>
          </w:p>
        </w:tc>
        <w:tc>
          <w:tcPr>
            <w:tcW w:w="648" w:type="dxa"/>
          </w:tcPr>
          <w:p w14:paraId="7E2D29C9" w14:textId="77777777" w:rsidR="001B324F" w:rsidRDefault="001B324F" w:rsidP="00104FBD">
            <w:r>
              <w:t>N</w:t>
            </w:r>
          </w:p>
        </w:tc>
      </w:tr>
      <w:tr w:rsidR="009F461F" w14:paraId="4487E81D" w14:textId="77777777" w:rsidTr="001B324F">
        <w:tc>
          <w:tcPr>
            <w:tcW w:w="495" w:type="dxa"/>
          </w:tcPr>
          <w:p w14:paraId="712D5C3C" w14:textId="2CE087F0" w:rsidR="009F461F" w:rsidRDefault="009F461F" w:rsidP="00104FBD">
            <w:r>
              <w:t>4.</w:t>
            </w:r>
          </w:p>
        </w:tc>
        <w:tc>
          <w:tcPr>
            <w:tcW w:w="1641" w:type="dxa"/>
          </w:tcPr>
          <w:p w14:paraId="74385564" w14:textId="2C63A80C" w:rsidR="009F461F" w:rsidRDefault="009F461F" w:rsidP="009F461F">
            <w:r>
              <w:t>Bar Code</w:t>
            </w:r>
          </w:p>
        </w:tc>
        <w:tc>
          <w:tcPr>
            <w:tcW w:w="1940" w:type="dxa"/>
          </w:tcPr>
          <w:p w14:paraId="3030D73D" w14:textId="738E2CAB" w:rsidR="009F461F" w:rsidRDefault="009F461F" w:rsidP="00104FBD">
            <w:r>
              <w:t>String</w:t>
            </w:r>
          </w:p>
        </w:tc>
        <w:tc>
          <w:tcPr>
            <w:tcW w:w="4852" w:type="dxa"/>
          </w:tcPr>
          <w:p w14:paraId="5CBE0704" w14:textId="30549D73" w:rsidR="009F461F" w:rsidRDefault="009F461F" w:rsidP="00104FBD">
            <w:r>
              <w:t>If a barcode is used, the information can be stored here</w:t>
            </w:r>
          </w:p>
        </w:tc>
        <w:tc>
          <w:tcPr>
            <w:tcW w:w="648" w:type="dxa"/>
          </w:tcPr>
          <w:p w14:paraId="012005B7" w14:textId="39290C09" w:rsidR="009F461F" w:rsidRDefault="009F461F" w:rsidP="00104FBD">
            <w:r>
              <w:t>N</w:t>
            </w:r>
          </w:p>
        </w:tc>
      </w:tr>
      <w:tr w:rsidR="001B324F" w14:paraId="118E35E0" w14:textId="77777777" w:rsidTr="001B324F">
        <w:tc>
          <w:tcPr>
            <w:tcW w:w="495" w:type="dxa"/>
          </w:tcPr>
          <w:p w14:paraId="4366F98C" w14:textId="156FDA46" w:rsidR="001B324F" w:rsidRDefault="00747D83" w:rsidP="00104FBD">
            <w:r>
              <w:t>5</w:t>
            </w:r>
            <w:r w:rsidR="001B324F">
              <w:t>.</w:t>
            </w:r>
          </w:p>
        </w:tc>
        <w:tc>
          <w:tcPr>
            <w:tcW w:w="1641" w:type="dxa"/>
          </w:tcPr>
          <w:p w14:paraId="60804BB8" w14:textId="0632927B" w:rsidR="001B324F" w:rsidRDefault="001B324F" w:rsidP="00104FBD">
            <w:r>
              <w:t>Year</w:t>
            </w:r>
            <w:r w:rsidR="009F461F">
              <w:rPr>
                <w:rStyle w:val="EndnoteReference"/>
              </w:rPr>
              <w:endnoteReference w:id="17"/>
            </w:r>
          </w:p>
        </w:tc>
        <w:tc>
          <w:tcPr>
            <w:tcW w:w="1940" w:type="dxa"/>
          </w:tcPr>
          <w:p w14:paraId="34E5C635" w14:textId="579586A6" w:rsidR="001B324F" w:rsidRDefault="009F461F" w:rsidP="00104FBD">
            <w:r>
              <w:t>Numeric</w:t>
            </w:r>
          </w:p>
        </w:tc>
        <w:tc>
          <w:tcPr>
            <w:tcW w:w="4852" w:type="dxa"/>
          </w:tcPr>
          <w:p w14:paraId="6DF1BC76" w14:textId="0C483E07" w:rsidR="001B324F" w:rsidRDefault="001B324F" w:rsidP="007A2899">
            <w:r>
              <w:t xml:space="preserve">Year of </w:t>
            </w:r>
            <w:r w:rsidR="00E66E56">
              <w:t>acquisition (manufacture)</w:t>
            </w:r>
            <w:r>
              <w:t>.  Often not accurate (but may not need to be.)</w:t>
            </w:r>
          </w:p>
        </w:tc>
        <w:tc>
          <w:tcPr>
            <w:tcW w:w="648" w:type="dxa"/>
          </w:tcPr>
          <w:p w14:paraId="6DD7F992" w14:textId="77777777" w:rsidR="001B324F" w:rsidRDefault="001B324F" w:rsidP="00104FBD">
            <w:r>
              <w:t>N</w:t>
            </w:r>
          </w:p>
        </w:tc>
      </w:tr>
      <w:tr w:rsidR="00292A31" w14:paraId="02BC42DB" w14:textId="77777777" w:rsidTr="001B324F">
        <w:tc>
          <w:tcPr>
            <w:tcW w:w="495" w:type="dxa"/>
          </w:tcPr>
          <w:p w14:paraId="3EC7679B" w14:textId="0B5D89C1" w:rsidR="00292A31" w:rsidRDefault="00292A31" w:rsidP="00104FBD">
            <w:r>
              <w:t>6.</w:t>
            </w:r>
          </w:p>
        </w:tc>
        <w:tc>
          <w:tcPr>
            <w:tcW w:w="1641" w:type="dxa"/>
          </w:tcPr>
          <w:p w14:paraId="02DE8DB1" w14:textId="1E7A5B74" w:rsidR="00292A31" w:rsidRDefault="00292A31" w:rsidP="00104FBD">
            <w:r>
              <w:t>Source</w:t>
            </w:r>
          </w:p>
        </w:tc>
        <w:tc>
          <w:tcPr>
            <w:tcW w:w="1940" w:type="dxa"/>
          </w:tcPr>
          <w:p w14:paraId="2EEE6464" w14:textId="57132D4C" w:rsidR="00292A31" w:rsidRDefault="00292A31" w:rsidP="00104FBD">
            <w:r>
              <w:t>String</w:t>
            </w:r>
          </w:p>
        </w:tc>
        <w:tc>
          <w:tcPr>
            <w:tcW w:w="4852" w:type="dxa"/>
          </w:tcPr>
          <w:p w14:paraId="0A8E26CD" w14:textId="15BDA819" w:rsidR="00292A31" w:rsidRDefault="00292A31" w:rsidP="00E66E56">
            <w:r>
              <w:t>Where the equipment came from</w:t>
            </w:r>
          </w:p>
        </w:tc>
        <w:tc>
          <w:tcPr>
            <w:tcW w:w="648" w:type="dxa"/>
          </w:tcPr>
          <w:p w14:paraId="0A73421F" w14:textId="27E67D08" w:rsidR="00292A31" w:rsidRDefault="00292A31" w:rsidP="00104FBD">
            <w:r>
              <w:t>N</w:t>
            </w:r>
          </w:p>
        </w:tc>
      </w:tr>
      <w:tr w:rsidR="001B324F" w14:paraId="5463D47B" w14:textId="77777777" w:rsidTr="001B324F">
        <w:tc>
          <w:tcPr>
            <w:tcW w:w="495" w:type="dxa"/>
          </w:tcPr>
          <w:p w14:paraId="17B59224" w14:textId="4A804292" w:rsidR="001B324F" w:rsidRDefault="00292A31" w:rsidP="00104FBD">
            <w:r>
              <w:t>7</w:t>
            </w:r>
            <w:r w:rsidR="001B324F">
              <w:t>.</w:t>
            </w:r>
          </w:p>
        </w:tc>
        <w:tc>
          <w:tcPr>
            <w:tcW w:w="1641" w:type="dxa"/>
          </w:tcPr>
          <w:p w14:paraId="2BB438A9" w14:textId="77777777" w:rsidR="001B324F" w:rsidRDefault="001B324F" w:rsidP="00104FBD">
            <w:r>
              <w:t>Working status</w:t>
            </w:r>
          </w:p>
        </w:tc>
        <w:tc>
          <w:tcPr>
            <w:tcW w:w="1940" w:type="dxa"/>
          </w:tcPr>
          <w:p w14:paraId="3BEE6D1B" w14:textId="395C40FB" w:rsidR="001B324F" w:rsidRDefault="00673663" w:rsidP="00104FBD">
            <w:r>
              <w:t>Enumeration</w:t>
            </w:r>
          </w:p>
        </w:tc>
        <w:tc>
          <w:tcPr>
            <w:tcW w:w="4852" w:type="dxa"/>
          </w:tcPr>
          <w:p w14:paraId="44DC8A1D" w14:textId="5BCB185F" w:rsidR="001B324F" w:rsidRDefault="00E66E56" w:rsidP="007A2899">
            <w:r>
              <w:t xml:space="preserve">Functioning, </w:t>
            </w:r>
            <w:proofErr w:type="spellStart"/>
            <w:r>
              <w:t>AwaitingRepair</w:t>
            </w:r>
            <w:proofErr w:type="spellEnd"/>
            <w:r>
              <w:t xml:space="preserve">, </w:t>
            </w:r>
            <w:proofErr w:type="spellStart"/>
            <w:r>
              <w:t>Unservicable</w:t>
            </w:r>
            <w:proofErr w:type="spellEnd"/>
          </w:p>
        </w:tc>
        <w:tc>
          <w:tcPr>
            <w:tcW w:w="648" w:type="dxa"/>
          </w:tcPr>
          <w:p w14:paraId="5BAB4430" w14:textId="77777777" w:rsidR="001B324F" w:rsidRDefault="001B324F" w:rsidP="00104FBD">
            <w:r>
              <w:t>Y</w:t>
            </w:r>
          </w:p>
        </w:tc>
      </w:tr>
      <w:tr w:rsidR="001B324F" w14:paraId="78CDD1E3" w14:textId="77777777" w:rsidTr="001B324F">
        <w:tc>
          <w:tcPr>
            <w:tcW w:w="495" w:type="dxa"/>
          </w:tcPr>
          <w:p w14:paraId="14DB53DE" w14:textId="1972C8CF" w:rsidR="001B324F" w:rsidRDefault="00292A31" w:rsidP="00104FBD">
            <w:r>
              <w:lastRenderedPageBreak/>
              <w:t>8</w:t>
            </w:r>
            <w:r w:rsidR="001B324F">
              <w:t>.</w:t>
            </w:r>
          </w:p>
        </w:tc>
        <w:tc>
          <w:tcPr>
            <w:tcW w:w="1641" w:type="dxa"/>
          </w:tcPr>
          <w:p w14:paraId="3D2D35AE" w14:textId="7F64586C" w:rsidR="001B324F" w:rsidRDefault="001B324F" w:rsidP="00104FBD">
            <w:r>
              <w:t>Reason not working or not in use</w:t>
            </w:r>
            <w:r w:rsidR="00673663">
              <w:rPr>
                <w:rStyle w:val="EndnoteReference"/>
              </w:rPr>
              <w:endnoteReference w:id="18"/>
            </w:r>
          </w:p>
        </w:tc>
        <w:tc>
          <w:tcPr>
            <w:tcW w:w="1940" w:type="dxa"/>
          </w:tcPr>
          <w:p w14:paraId="0A711960" w14:textId="61AE8655" w:rsidR="001B324F" w:rsidRDefault="00673663" w:rsidP="00104FBD">
            <w:r>
              <w:t>Enumeration</w:t>
            </w:r>
          </w:p>
        </w:tc>
        <w:tc>
          <w:tcPr>
            <w:tcW w:w="4852" w:type="dxa"/>
          </w:tcPr>
          <w:p w14:paraId="2FE71E17" w14:textId="61F60EEF" w:rsidR="001B324F" w:rsidRDefault="00673663" w:rsidP="00104FBD">
            <w:proofErr w:type="spellStart"/>
            <w:r>
              <w:t>NeedsSpareParts</w:t>
            </w:r>
            <w:proofErr w:type="spellEnd"/>
            <w:r>
              <w:t xml:space="preserve">, </w:t>
            </w:r>
            <w:proofErr w:type="spellStart"/>
            <w:r>
              <w:t>NoFinance</w:t>
            </w:r>
            <w:proofErr w:type="spellEnd"/>
            <w:r>
              <w:t xml:space="preserve">, </w:t>
            </w:r>
            <w:proofErr w:type="spellStart"/>
            <w:r>
              <w:t>NoFuel</w:t>
            </w:r>
            <w:proofErr w:type="spellEnd"/>
            <w:r>
              <w:t xml:space="preserve">, Surplus, Dead, </w:t>
            </w:r>
            <w:proofErr w:type="spellStart"/>
            <w:r>
              <w:t>NotApplicable</w:t>
            </w:r>
            <w:proofErr w:type="spellEnd"/>
          </w:p>
        </w:tc>
        <w:tc>
          <w:tcPr>
            <w:tcW w:w="648" w:type="dxa"/>
          </w:tcPr>
          <w:p w14:paraId="507A2442" w14:textId="77777777" w:rsidR="001B324F" w:rsidRDefault="001B324F" w:rsidP="00104FBD">
            <w:r>
              <w:t>N</w:t>
            </w:r>
          </w:p>
        </w:tc>
      </w:tr>
      <w:tr w:rsidR="001B324F" w14:paraId="41B0ED2E" w14:textId="77777777" w:rsidTr="001B324F">
        <w:tc>
          <w:tcPr>
            <w:tcW w:w="495" w:type="dxa"/>
          </w:tcPr>
          <w:p w14:paraId="0AF9F079" w14:textId="638E6DEF" w:rsidR="001B324F" w:rsidRDefault="00292A31" w:rsidP="00104FBD">
            <w:r>
              <w:t>9</w:t>
            </w:r>
            <w:r w:rsidR="001B324F">
              <w:t>.</w:t>
            </w:r>
          </w:p>
        </w:tc>
        <w:tc>
          <w:tcPr>
            <w:tcW w:w="1641" w:type="dxa"/>
          </w:tcPr>
          <w:p w14:paraId="318B00F0" w14:textId="77777777" w:rsidR="001B324F" w:rsidRDefault="001B324F" w:rsidP="00104FBD">
            <w:r>
              <w:t>Utilization</w:t>
            </w:r>
          </w:p>
        </w:tc>
        <w:tc>
          <w:tcPr>
            <w:tcW w:w="1940" w:type="dxa"/>
          </w:tcPr>
          <w:p w14:paraId="3CAFCCC2" w14:textId="6840ADDB" w:rsidR="001B324F" w:rsidRDefault="00673663" w:rsidP="00104FBD">
            <w:r>
              <w:t>Enumeration</w:t>
            </w:r>
          </w:p>
        </w:tc>
        <w:tc>
          <w:tcPr>
            <w:tcW w:w="4852" w:type="dxa"/>
          </w:tcPr>
          <w:p w14:paraId="3F4EF296" w14:textId="7A396F96" w:rsidR="001B324F" w:rsidRDefault="00673663" w:rsidP="00104FBD">
            <w:proofErr w:type="spellStart"/>
            <w:r>
              <w:t>InUse</w:t>
            </w:r>
            <w:proofErr w:type="spellEnd"/>
            <w:r>
              <w:t xml:space="preserve">, </w:t>
            </w:r>
            <w:proofErr w:type="spellStart"/>
            <w:r>
              <w:t>NotInUse</w:t>
            </w:r>
            <w:proofErr w:type="spellEnd"/>
            <w:r>
              <w:t xml:space="preserve">, </w:t>
            </w:r>
            <w:proofErr w:type="spellStart"/>
            <w:r>
              <w:t>InStoreForAllocation</w:t>
            </w:r>
            <w:proofErr w:type="spellEnd"/>
          </w:p>
        </w:tc>
        <w:tc>
          <w:tcPr>
            <w:tcW w:w="648" w:type="dxa"/>
          </w:tcPr>
          <w:p w14:paraId="52BD429A" w14:textId="77777777" w:rsidR="001B324F" w:rsidRDefault="001B324F" w:rsidP="00104FBD">
            <w:r>
              <w:t>Y</w:t>
            </w:r>
          </w:p>
        </w:tc>
      </w:tr>
      <w:tr w:rsidR="001B324F" w14:paraId="3830830B" w14:textId="77777777" w:rsidTr="001B324F">
        <w:tc>
          <w:tcPr>
            <w:tcW w:w="495" w:type="dxa"/>
          </w:tcPr>
          <w:p w14:paraId="06E2F15B" w14:textId="6A1C67A0" w:rsidR="001B324F" w:rsidRDefault="00292A31" w:rsidP="00104FBD">
            <w:r>
              <w:t>10</w:t>
            </w:r>
            <w:r w:rsidR="001B324F">
              <w:t>.</w:t>
            </w:r>
          </w:p>
        </w:tc>
        <w:tc>
          <w:tcPr>
            <w:tcW w:w="1641" w:type="dxa"/>
          </w:tcPr>
          <w:p w14:paraId="4B51DF97" w14:textId="77777777" w:rsidR="001B324F" w:rsidRDefault="001B324F" w:rsidP="00104FBD">
            <w:r>
              <w:t>Voltage regulator</w:t>
            </w:r>
          </w:p>
        </w:tc>
        <w:tc>
          <w:tcPr>
            <w:tcW w:w="1940" w:type="dxa"/>
          </w:tcPr>
          <w:p w14:paraId="1EFB8B40" w14:textId="54921120" w:rsidR="001B324F" w:rsidRDefault="00673663" w:rsidP="00104FBD">
            <w:r>
              <w:t>Enumeration</w:t>
            </w:r>
          </w:p>
        </w:tc>
        <w:tc>
          <w:tcPr>
            <w:tcW w:w="4852" w:type="dxa"/>
          </w:tcPr>
          <w:p w14:paraId="3319D3EB" w14:textId="42C05B88" w:rsidR="001B324F" w:rsidRDefault="001B324F" w:rsidP="00104FBD">
            <w:r>
              <w:t xml:space="preserve">For electric equipment, is it connected to a voltage </w:t>
            </w:r>
            <w:proofErr w:type="gramStart"/>
            <w:r>
              <w:t>regulator.</w:t>
            </w:r>
            <w:proofErr w:type="gramEnd"/>
            <w:r>
              <w:t xml:space="preserve">  </w:t>
            </w:r>
            <w:r w:rsidR="00673663">
              <w:t xml:space="preserve">Yes, No, </w:t>
            </w:r>
            <w:r w:rsidR="00893A93">
              <w:t xml:space="preserve">Unknown, </w:t>
            </w:r>
            <w:r w:rsidR="00673663">
              <w:t xml:space="preserve">or </w:t>
            </w:r>
            <w:proofErr w:type="spellStart"/>
            <w:r w:rsidR="00673663">
              <w:t>NotApplicable</w:t>
            </w:r>
            <w:proofErr w:type="spellEnd"/>
            <w:r w:rsidR="00673663">
              <w:t xml:space="preserve">.  </w:t>
            </w:r>
            <w:r>
              <w:t>NA for non-electric</w:t>
            </w:r>
          </w:p>
        </w:tc>
        <w:tc>
          <w:tcPr>
            <w:tcW w:w="648" w:type="dxa"/>
          </w:tcPr>
          <w:p w14:paraId="00E3A4A8" w14:textId="77777777" w:rsidR="001B324F" w:rsidRDefault="001B324F" w:rsidP="00104FBD">
            <w:r>
              <w:t>N</w:t>
            </w:r>
          </w:p>
        </w:tc>
      </w:tr>
      <w:tr w:rsidR="001B324F" w14:paraId="62A21E2D" w14:textId="77777777" w:rsidTr="001B324F">
        <w:tc>
          <w:tcPr>
            <w:tcW w:w="495" w:type="dxa"/>
          </w:tcPr>
          <w:p w14:paraId="382017D0" w14:textId="5EC0645A" w:rsidR="001B324F" w:rsidRDefault="001E6558" w:rsidP="00104FBD">
            <w:r>
              <w:t>1</w:t>
            </w:r>
            <w:r w:rsidR="00292A31">
              <w:t>1</w:t>
            </w:r>
            <w:r w:rsidR="001B324F">
              <w:t>.</w:t>
            </w:r>
          </w:p>
        </w:tc>
        <w:tc>
          <w:tcPr>
            <w:tcW w:w="1641" w:type="dxa"/>
          </w:tcPr>
          <w:p w14:paraId="423E4B32" w14:textId="74F6F0C7" w:rsidR="001B324F" w:rsidRDefault="001B324F" w:rsidP="00104FBD">
            <w:r>
              <w:t>Power source</w:t>
            </w:r>
            <w:r w:rsidR="00673663">
              <w:rPr>
                <w:rStyle w:val="EndnoteReference"/>
              </w:rPr>
              <w:endnoteReference w:id="19"/>
            </w:r>
          </w:p>
        </w:tc>
        <w:tc>
          <w:tcPr>
            <w:tcW w:w="1940" w:type="dxa"/>
          </w:tcPr>
          <w:p w14:paraId="6AD7A5B0" w14:textId="04FD27F1" w:rsidR="001B324F" w:rsidRDefault="00673663" w:rsidP="00104FBD">
            <w:r>
              <w:t>Enumeration</w:t>
            </w:r>
          </w:p>
        </w:tc>
        <w:tc>
          <w:tcPr>
            <w:tcW w:w="4852" w:type="dxa"/>
          </w:tcPr>
          <w:p w14:paraId="6DFC39AF" w14:textId="4C5E51ED" w:rsidR="001B324F" w:rsidRDefault="00421323" w:rsidP="00104FBD">
            <w:r>
              <w:t>Electricity, Gas, Kerosene, Solar</w:t>
            </w:r>
            <w:r w:rsidR="00893A93">
              <w:t>, Unknown</w:t>
            </w:r>
          </w:p>
        </w:tc>
        <w:tc>
          <w:tcPr>
            <w:tcW w:w="648" w:type="dxa"/>
          </w:tcPr>
          <w:p w14:paraId="003DEC62" w14:textId="77777777" w:rsidR="001B324F" w:rsidRDefault="001B324F" w:rsidP="00104FBD">
            <w:r>
              <w:t>N</w:t>
            </w:r>
          </w:p>
        </w:tc>
      </w:tr>
    </w:tbl>
    <w:p w14:paraId="0032B285" w14:textId="33F740EE" w:rsidR="0008797F" w:rsidRDefault="0008797F" w:rsidP="0008797F">
      <w:pPr>
        <w:pStyle w:val="Heading3"/>
      </w:pPr>
      <w:proofErr w:type="spellStart"/>
      <w:r>
        <w:t>Coldrooms</w:t>
      </w:r>
      <w:proofErr w:type="spellEnd"/>
    </w:p>
    <w:p w14:paraId="38660586" w14:textId="3CEEAA64" w:rsidR="001E6558" w:rsidRPr="008F3F49" w:rsidRDefault="001E6558" w:rsidP="007A2899">
      <w:r>
        <w:t>This is a first cut on the cold room data.</w:t>
      </w:r>
    </w:p>
    <w:tbl>
      <w:tblPr>
        <w:tblStyle w:val="TableGrid"/>
        <w:tblW w:w="0" w:type="auto"/>
        <w:tblLook w:val="04A0" w:firstRow="1" w:lastRow="0" w:firstColumn="1" w:lastColumn="0" w:noHBand="0" w:noVBand="1"/>
      </w:tblPr>
      <w:tblGrid>
        <w:gridCol w:w="718"/>
        <w:gridCol w:w="1630"/>
        <w:gridCol w:w="1905"/>
        <w:gridCol w:w="4677"/>
        <w:gridCol w:w="646"/>
      </w:tblGrid>
      <w:tr w:rsidR="001E6558" w14:paraId="113B8D50" w14:textId="77777777" w:rsidTr="008F3F49">
        <w:tc>
          <w:tcPr>
            <w:tcW w:w="495" w:type="dxa"/>
          </w:tcPr>
          <w:p w14:paraId="7448A4FE" w14:textId="77777777" w:rsidR="001E6558" w:rsidRDefault="001E6558" w:rsidP="008F3F49"/>
        </w:tc>
        <w:tc>
          <w:tcPr>
            <w:tcW w:w="1641" w:type="dxa"/>
          </w:tcPr>
          <w:p w14:paraId="21EE9605" w14:textId="77777777" w:rsidR="001E6558" w:rsidRDefault="001E6558" w:rsidP="008F3F49">
            <w:r>
              <w:t>Name</w:t>
            </w:r>
          </w:p>
        </w:tc>
        <w:tc>
          <w:tcPr>
            <w:tcW w:w="1940" w:type="dxa"/>
          </w:tcPr>
          <w:p w14:paraId="58FDF27D" w14:textId="77777777" w:rsidR="001E6558" w:rsidRDefault="001E6558" w:rsidP="008F3F49">
            <w:r>
              <w:t>Type</w:t>
            </w:r>
          </w:p>
        </w:tc>
        <w:tc>
          <w:tcPr>
            <w:tcW w:w="4852" w:type="dxa"/>
          </w:tcPr>
          <w:p w14:paraId="214C99DA" w14:textId="77777777" w:rsidR="001E6558" w:rsidRDefault="001E6558" w:rsidP="008F3F49">
            <w:r>
              <w:t>Comments</w:t>
            </w:r>
          </w:p>
        </w:tc>
        <w:tc>
          <w:tcPr>
            <w:tcW w:w="648" w:type="dxa"/>
          </w:tcPr>
          <w:p w14:paraId="12B6FE04" w14:textId="77777777" w:rsidR="001E6558" w:rsidRDefault="001E6558" w:rsidP="008F3F49">
            <w:r>
              <w:t>Req.</w:t>
            </w:r>
          </w:p>
        </w:tc>
      </w:tr>
      <w:tr w:rsidR="001E6558" w14:paraId="30978CE8" w14:textId="77777777" w:rsidTr="008F3F49">
        <w:tc>
          <w:tcPr>
            <w:tcW w:w="495" w:type="dxa"/>
          </w:tcPr>
          <w:p w14:paraId="34A8EFD5" w14:textId="77777777" w:rsidR="001E6558" w:rsidRDefault="001E6558" w:rsidP="008F3F49">
            <w:r>
              <w:t>1.</w:t>
            </w:r>
          </w:p>
        </w:tc>
        <w:tc>
          <w:tcPr>
            <w:tcW w:w="1641" w:type="dxa"/>
          </w:tcPr>
          <w:p w14:paraId="500599F1" w14:textId="77777777" w:rsidR="001E6558" w:rsidRDefault="001E6558" w:rsidP="008F3F49">
            <w:r>
              <w:t>Unique ID</w:t>
            </w:r>
            <w:r>
              <w:rPr>
                <w:rStyle w:val="EndnoteReference"/>
              </w:rPr>
              <w:endnoteReference w:id="20"/>
            </w:r>
          </w:p>
        </w:tc>
        <w:tc>
          <w:tcPr>
            <w:tcW w:w="1940" w:type="dxa"/>
          </w:tcPr>
          <w:p w14:paraId="01EF8B0C" w14:textId="77777777" w:rsidR="001E6558" w:rsidRDefault="001E6558" w:rsidP="008F3F49">
            <w:r>
              <w:t>String</w:t>
            </w:r>
          </w:p>
        </w:tc>
        <w:tc>
          <w:tcPr>
            <w:tcW w:w="4852" w:type="dxa"/>
          </w:tcPr>
          <w:p w14:paraId="5DB5EC54" w14:textId="77777777" w:rsidR="001E6558" w:rsidRDefault="001E6558" w:rsidP="008F3F49">
            <w:r>
              <w:t>Unique ID for the application.  (This ID should be unique across all asset types)</w:t>
            </w:r>
          </w:p>
        </w:tc>
        <w:tc>
          <w:tcPr>
            <w:tcW w:w="648" w:type="dxa"/>
          </w:tcPr>
          <w:p w14:paraId="2738295D" w14:textId="77777777" w:rsidR="001E6558" w:rsidRDefault="001E6558" w:rsidP="008F3F49">
            <w:r>
              <w:t>Y</w:t>
            </w:r>
          </w:p>
        </w:tc>
      </w:tr>
      <w:tr w:rsidR="001E6558" w14:paraId="072E303D" w14:textId="77777777" w:rsidTr="008F3F49">
        <w:tc>
          <w:tcPr>
            <w:tcW w:w="495" w:type="dxa"/>
          </w:tcPr>
          <w:p w14:paraId="41057BFE" w14:textId="77777777" w:rsidR="001E6558" w:rsidRDefault="001E6558" w:rsidP="008F3F49">
            <w:r>
              <w:t>2.</w:t>
            </w:r>
          </w:p>
        </w:tc>
        <w:tc>
          <w:tcPr>
            <w:tcW w:w="1641" w:type="dxa"/>
          </w:tcPr>
          <w:p w14:paraId="0A72A5B4" w14:textId="35290763" w:rsidR="001E6558" w:rsidRDefault="001E6558" w:rsidP="008F3F49">
            <w:r>
              <w:t>Identifier</w:t>
            </w:r>
          </w:p>
        </w:tc>
        <w:tc>
          <w:tcPr>
            <w:tcW w:w="1940" w:type="dxa"/>
          </w:tcPr>
          <w:p w14:paraId="6B4BA97A" w14:textId="77777777" w:rsidR="001E6558" w:rsidRDefault="001E6558" w:rsidP="008F3F49">
            <w:r>
              <w:t>String</w:t>
            </w:r>
          </w:p>
        </w:tc>
        <w:tc>
          <w:tcPr>
            <w:tcW w:w="4852" w:type="dxa"/>
          </w:tcPr>
          <w:p w14:paraId="50B1AB46" w14:textId="5E89FFEC" w:rsidR="001E6558" w:rsidRDefault="001E6558" w:rsidP="008F3F49">
            <w:r>
              <w:t>Model and type</w:t>
            </w:r>
          </w:p>
        </w:tc>
        <w:tc>
          <w:tcPr>
            <w:tcW w:w="648" w:type="dxa"/>
          </w:tcPr>
          <w:p w14:paraId="4B04834E" w14:textId="77777777" w:rsidR="001E6558" w:rsidRDefault="001E6558" w:rsidP="008F3F49">
            <w:r>
              <w:t>Y</w:t>
            </w:r>
          </w:p>
        </w:tc>
      </w:tr>
      <w:tr w:rsidR="00D13E46" w14:paraId="0768E8F2" w14:textId="77777777" w:rsidTr="008F3F49">
        <w:tc>
          <w:tcPr>
            <w:tcW w:w="495" w:type="dxa"/>
          </w:tcPr>
          <w:p w14:paraId="13DB78EE" w14:textId="5EBD3B44" w:rsidR="00D13E46" w:rsidRDefault="00D13E46" w:rsidP="008F3F49">
            <w:r>
              <w:t>3.</w:t>
            </w:r>
          </w:p>
        </w:tc>
        <w:tc>
          <w:tcPr>
            <w:tcW w:w="1641" w:type="dxa"/>
          </w:tcPr>
          <w:p w14:paraId="65BAFB7B" w14:textId="1C97981E" w:rsidR="00D13E46" w:rsidRDefault="00D13E46" w:rsidP="008F3F49">
            <w:r>
              <w:t>Manufacturer</w:t>
            </w:r>
          </w:p>
        </w:tc>
        <w:tc>
          <w:tcPr>
            <w:tcW w:w="1940" w:type="dxa"/>
          </w:tcPr>
          <w:p w14:paraId="514E804A" w14:textId="7EB36666" w:rsidR="00D13E46" w:rsidRDefault="00D13E46" w:rsidP="008F3F49">
            <w:r>
              <w:t>String</w:t>
            </w:r>
          </w:p>
        </w:tc>
        <w:tc>
          <w:tcPr>
            <w:tcW w:w="4852" w:type="dxa"/>
          </w:tcPr>
          <w:p w14:paraId="4B9C7238" w14:textId="436C5D67" w:rsidR="00D13E46" w:rsidRDefault="00D13E46" w:rsidP="008F3F49">
            <w:r>
              <w:t>Name of manufacturer</w:t>
            </w:r>
          </w:p>
        </w:tc>
        <w:tc>
          <w:tcPr>
            <w:tcW w:w="648" w:type="dxa"/>
          </w:tcPr>
          <w:p w14:paraId="4BD6B84B" w14:textId="2F48061F" w:rsidR="00D13E46" w:rsidRDefault="00D13E46" w:rsidP="008F3F49">
            <w:r>
              <w:t>N</w:t>
            </w:r>
          </w:p>
        </w:tc>
      </w:tr>
      <w:tr w:rsidR="000C02F6" w14:paraId="6E883CBE" w14:textId="77777777" w:rsidTr="008F3F49">
        <w:tc>
          <w:tcPr>
            <w:tcW w:w="495" w:type="dxa"/>
          </w:tcPr>
          <w:p w14:paraId="6BAEE69F" w14:textId="7B8F44B3" w:rsidR="000C02F6" w:rsidRDefault="000C02F6" w:rsidP="008F3F49">
            <w:r>
              <w:t>4.</w:t>
            </w:r>
          </w:p>
        </w:tc>
        <w:tc>
          <w:tcPr>
            <w:tcW w:w="1641" w:type="dxa"/>
          </w:tcPr>
          <w:p w14:paraId="2FD262A4" w14:textId="424B74A6" w:rsidR="000C02F6" w:rsidRDefault="000C02F6" w:rsidP="008F3F49">
            <w:r>
              <w:t>Storage Temperature</w:t>
            </w:r>
          </w:p>
        </w:tc>
        <w:tc>
          <w:tcPr>
            <w:tcW w:w="1940" w:type="dxa"/>
          </w:tcPr>
          <w:p w14:paraId="351EF13D" w14:textId="63C6D440" w:rsidR="000C02F6" w:rsidRDefault="000C02F6" w:rsidP="008F3F49">
            <w:r>
              <w:t>Enumeration</w:t>
            </w:r>
          </w:p>
        </w:tc>
        <w:tc>
          <w:tcPr>
            <w:tcW w:w="4852" w:type="dxa"/>
          </w:tcPr>
          <w:p w14:paraId="7F198BD2" w14:textId="5DC9942F" w:rsidR="000C02F6" w:rsidRDefault="000C02F6" w:rsidP="008F3F49">
            <w:r>
              <w:t>{Plus4, Minus20}</w:t>
            </w:r>
          </w:p>
        </w:tc>
        <w:tc>
          <w:tcPr>
            <w:tcW w:w="648" w:type="dxa"/>
          </w:tcPr>
          <w:p w14:paraId="1215EF41" w14:textId="1946AF5C" w:rsidR="000C02F6" w:rsidRDefault="000C02F6" w:rsidP="008F3F49">
            <w:r>
              <w:t>Y</w:t>
            </w:r>
          </w:p>
        </w:tc>
      </w:tr>
      <w:tr w:rsidR="000C02F6" w:rsidDel="006B0533" w14:paraId="09534C86" w14:textId="5DD77ADD" w:rsidTr="008F3F49">
        <w:trPr>
          <w:del w:id="2" w:author="Richard" w:date="2013-11-07T20:05:00Z"/>
        </w:trPr>
        <w:tc>
          <w:tcPr>
            <w:tcW w:w="495" w:type="dxa"/>
          </w:tcPr>
          <w:p w14:paraId="7C0F084F" w14:textId="4DDBEFD3" w:rsidR="000C02F6" w:rsidDel="006B0533" w:rsidRDefault="000C02F6" w:rsidP="008F3F49">
            <w:pPr>
              <w:rPr>
                <w:del w:id="3" w:author="Richard" w:date="2013-11-07T20:05:00Z"/>
              </w:rPr>
            </w:pPr>
            <w:del w:id="4" w:author="Richard" w:date="2013-11-07T20:05:00Z">
              <w:r w:rsidDel="006B0533">
                <w:delText>5.</w:delText>
              </w:r>
            </w:del>
          </w:p>
        </w:tc>
        <w:tc>
          <w:tcPr>
            <w:tcW w:w="1641" w:type="dxa"/>
          </w:tcPr>
          <w:p w14:paraId="67BEB622" w14:textId="692CF06E" w:rsidR="000C02F6" w:rsidDel="006B0533" w:rsidRDefault="000C02F6" w:rsidP="008F3F49">
            <w:pPr>
              <w:rPr>
                <w:del w:id="5" w:author="Richard" w:date="2013-11-07T20:05:00Z"/>
              </w:rPr>
            </w:pPr>
            <w:del w:id="6" w:author="Richard" w:date="2013-11-07T20:05:00Z">
              <w:r w:rsidDel="006B0533">
                <w:delText>Size</w:delText>
              </w:r>
            </w:del>
          </w:p>
        </w:tc>
        <w:tc>
          <w:tcPr>
            <w:tcW w:w="1940" w:type="dxa"/>
          </w:tcPr>
          <w:p w14:paraId="1A5E24E0" w14:textId="25258A64" w:rsidR="000C02F6" w:rsidDel="006B0533" w:rsidRDefault="000C02F6" w:rsidP="008F3F49">
            <w:pPr>
              <w:rPr>
                <w:del w:id="7" w:author="Richard" w:date="2013-11-07T20:05:00Z"/>
              </w:rPr>
            </w:pPr>
            <w:del w:id="8" w:author="Richard" w:date="2013-11-07T20:05:00Z">
              <w:r w:rsidDel="006B0533">
                <w:delText>Composite</w:delText>
              </w:r>
            </w:del>
          </w:p>
        </w:tc>
        <w:tc>
          <w:tcPr>
            <w:tcW w:w="4852" w:type="dxa"/>
          </w:tcPr>
          <w:p w14:paraId="28B955C8" w14:textId="6A63FCEA" w:rsidR="000C02F6" w:rsidDel="006B0533" w:rsidRDefault="000C02F6" w:rsidP="008F3F49">
            <w:pPr>
              <w:rPr>
                <w:del w:id="9" w:author="Richard" w:date="2013-11-07T20:05:00Z"/>
              </w:rPr>
            </w:pPr>
            <w:del w:id="10" w:author="Richard" w:date="2013-11-07T20:05:00Z">
              <w:r w:rsidDel="006B0533">
                <w:delText>TBD: L, W, H, Gross, Net?</w:delText>
              </w:r>
            </w:del>
          </w:p>
        </w:tc>
        <w:tc>
          <w:tcPr>
            <w:tcW w:w="648" w:type="dxa"/>
          </w:tcPr>
          <w:p w14:paraId="691C9A2B" w14:textId="7B2537B8" w:rsidR="000C02F6" w:rsidDel="006B0533" w:rsidRDefault="000C02F6" w:rsidP="008F3F49">
            <w:pPr>
              <w:rPr>
                <w:del w:id="11" w:author="Richard" w:date="2013-11-07T20:05:00Z"/>
              </w:rPr>
            </w:pPr>
            <w:del w:id="12" w:author="Richard" w:date="2013-11-07T20:05:00Z">
              <w:r w:rsidDel="006B0533">
                <w:delText>Y</w:delText>
              </w:r>
            </w:del>
          </w:p>
        </w:tc>
      </w:tr>
      <w:tr w:rsidR="001E6558" w14:paraId="15F4B4B0" w14:textId="77777777" w:rsidTr="008F3F49">
        <w:tc>
          <w:tcPr>
            <w:tcW w:w="495" w:type="dxa"/>
          </w:tcPr>
          <w:p w14:paraId="11FD5307" w14:textId="510D335C" w:rsidR="001E6558" w:rsidRDefault="008F3F49" w:rsidP="008F3F49">
            <w:del w:id="13" w:author="Richard" w:date="2013-11-07T20:06:00Z">
              <w:r w:rsidDel="006B0533">
                <w:delText>6</w:delText>
              </w:r>
            </w:del>
            <w:ins w:id="14" w:author="Richard" w:date="2013-11-07T20:06:00Z">
              <w:r w:rsidR="006B0533">
                <w:t>5</w:t>
              </w:r>
            </w:ins>
            <w:r w:rsidR="001E6558">
              <w:t>.</w:t>
            </w:r>
          </w:p>
        </w:tc>
        <w:tc>
          <w:tcPr>
            <w:tcW w:w="1641" w:type="dxa"/>
          </w:tcPr>
          <w:p w14:paraId="3E66F63B" w14:textId="77777777" w:rsidR="001E6558" w:rsidRDefault="001E6558" w:rsidP="008F3F49">
            <w:r>
              <w:t>Equipment tracking ID</w:t>
            </w:r>
          </w:p>
        </w:tc>
        <w:tc>
          <w:tcPr>
            <w:tcW w:w="1940" w:type="dxa"/>
          </w:tcPr>
          <w:p w14:paraId="0F01023D" w14:textId="77777777" w:rsidR="001E6558" w:rsidRDefault="001E6558" w:rsidP="008F3F49">
            <w:r>
              <w:t>String</w:t>
            </w:r>
          </w:p>
        </w:tc>
        <w:tc>
          <w:tcPr>
            <w:tcW w:w="4852" w:type="dxa"/>
          </w:tcPr>
          <w:p w14:paraId="34BF989B" w14:textId="77777777" w:rsidR="001E6558" w:rsidRDefault="001E6558" w:rsidP="008F3F49">
            <w:r>
              <w:t xml:space="preserve">Ideally, the real serial number.  However, this is not always available or maintained at the facility.  </w:t>
            </w:r>
          </w:p>
        </w:tc>
        <w:tc>
          <w:tcPr>
            <w:tcW w:w="648" w:type="dxa"/>
          </w:tcPr>
          <w:p w14:paraId="354E3FDC" w14:textId="77777777" w:rsidR="001E6558" w:rsidRDefault="001E6558" w:rsidP="008F3F49">
            <w:r>
              <w:t>N</w:t>
            </w:r>
          </w:p>
        </w:tc>
      </w:tr>
      <w:tr w:rsidR="001E6558" w14:paraId="6417C906" w14:textId="77777777" w:rsidTr="008F3F49">
        <w:tc>
          <w:tcPr>
            <w:tcW w:w="495" w:type="dxa"/>
          </w:tcPr>
          <w:p w14:paraId="67C48EA4" w14:textId="281559B5" w:rsidR="001E6558" w:rsidRDefault="008F3F49" w:rsidP="008F3F49">
            <w:del w:id="15" w:author="Richard" w:date="2013-11-07T20:06:00Z">
              <w:r w:rsidDel="006B0533">
                <w:delText>7</w:delText>
              </w:r>
            </w:del>
            <w:ins w:id="16" w:author="Richard" w:date="2013-11-07T20:06:00Z">
              <w:r w:rsidR="006B0533">
                <w:t>6</w:t>
              </w:r>
            </w:ins>
            <w:r w:rsidR="001E6558">
              <w:t>.</w:t>
            </w:r>
          </w:p>
        </w:tc>
        <w:tc>
          <w:tcPr>
            <w:tcW w:w="1641" w:type="dxa"/>
          </w:tcPr>
          <w:p w14:paraId="7AA10716" w14:textId="77777777" w:rsidR="001E6558" w:rsidRDefault="001E6558" w:rsidP="008F3F49">
            <w:r>
              <w:t>Bar Code</w:t>
            </w:r>
          </w:p>
        </w:tc>
        <w:tc>
          <w:tcPr>
            <w:tcW w:w="1940" w:type="dxa"/>
          </w:tcPr>
          <w:p w14:paraId="0E99CB36" w14:textId="77777777" w:rsidR="001E6558" w:rsidRDefault="001E6558" w:rsidP="008F3F49">
            <w:r>
              <w:t>String</w:t>
            </w:r>
          </w:p>
        </w:tc>
        <w:tc>
          <w:tcPr>
            <w:tcW w:w="4852" w:type="dxa"/>
          </w:tcPr>
          <w:p w14:paraId="3D157F9A" w14:textId="77777777" w:rsidR="001E6558" w:rsidRDefault="001E6558" w:rsidP="008F3F49">
            <w:r>
              <w:t>If a barcode is used, the information can be stored here</w:t>
            </w:r>
          </w:p>
        </w:tc>
        <w:tc>
          <w:tcPr>
            <w:tcW w:w="648" w:type="dxa"/>
          </w:tcPr>
          <w:p w14:paraId="7CCD1E7E" w14:textId="77777777" w:rsidR="001E6558" w:rsidRDefault="001E6558" w:rsidP="008F3F49">
            <w:r>
              <w:t>N</w:t>
            </w:r>
          </w:p>
        </w:tc>
      </w:tr>
      <w:tr w:rsidR="001E6558" w14:paraId="650B74BA" w14:textId="77777777" w:rsidTr="008F3F49">
        <w:tc>
          <w:tcPr>
            <w:tcW w:w="495" w:type="dxa"/>
          </w:tcPr>
          <w:p w14:paraId="7F87D1C1" w14:textId="68D53480" w:rsidR="001E6558" w:rsidRDefault="008F3F49" w:rsidP="008F3F49">
            <w:del w:id="17" w:author="Richard" w:date="2013-11-07T20:06:00Z">
              <w:r w:rsidDel="006B0533">
                <w:delText>8</w:delText>
              </w:r>
            </w:del>
            <w:ins w:id="18" w:author="Richard" w:date="2013-11-07T20:06:00Z">
              <w:r w:rsidR="006B0533">
                <w:t>7</w:t>
              </w:r>
            </w:ins>
            <w:r w:rsidR="001E6558">
              <w:t>.</w:t>
            </w:r>
          </w:p>
        </w:tc>
        <w:tc>
          <w:tcPr>
            <w:tcW w:w="1641" w:type="dxa"/>
          </w:tcPr>
          <w:p w14:paraId="1886CC81" w14:textId="77777777" w:rsidR="001E6558" w:rsidRDefault="001E6558" w:rsidP="008F3F49">
            <w:r>
              <w:t>Year</w:t>
            </w:r>
            <w:r>
              <w:rPr>
                <w:rStyle w:val="EndnoteReference"/>
              </w:rPr>
              <w:endnoteReference w:id="21"/>
            </w:r>
          </w:p>
        </w:tc>
        <w:tc>
          <w:tcPr>
            <w:tcW w:w="1940" w:type="dxa"/>
          </w:tcPr>
          <w:p w14:paraId="06604037" w14:textId="77777777" w:rsidR="001E6558" w:rsidRDefault="001E6558" w:rsidP="008F3F49">
            <w:r>
              <w:t>Numeric</w:t>
            </w:r>
          </w:p>
        </w:tc>
        <w:tc>
          <w:tcPr>
            <w:tcW w:w="4852" w:type="dxa"/>
          </w:tcPr>
          <w:p w14:paraId="358C3F2B" w14:textId="1EF4661E" w:rsidR="001E6558" w:rsidRDefault="001E6558" w:rsidP="007A2899">
            <w:r>
              <w:t xml:space="preserve">Year of </w:t>
            </w:r>
            <w:r w:rsidR="00D13E46">
              <w:t>installation</w:t>
            </w:r>
          </w:p>
        </w:tc>
        <w:tc>
          <w:tcPr>
            <w:tcW w:w="648" w:type="dxa"/>
          </w:tcPr>
          <w:p w14:paraId="60602F82" w14:textId="0FFA6D9C" w:rsidR="001E6558" w:rsidRDefault="00292A31" w:rsidP="008F3F49">
            <w:r>
              <w:t>Y</w:t>
            </w:r>
          </w:p>
        </w:tc>
      </w:tr>
      <w:tr w:rsidR="00292A31" w14:paraId="012F22F7" w14:textId="77777777" w:rsidTr="008F3F49">
        <w:tc>
          <w:tcPr>
            <w:tcW w:w="495" w:type="dxa"/>
          </w:tcPr>
          <w:p w14:paraId="1FFFF4A1" w14:textId="79551905" w:rsidR="00292A31" w:rsidRDefault="008F3F49" w:rsidP="008F3F49">
            <w:del w:id="19" w:author="Richard" w:date="2013-11-07T20:06:00Z">
              <w:r w:rsidDel="006B0533">
                <w:delText>9</w:delText>
              </w:r>
            </w:del>
            <w:ins w:id="20" w:author="Richard" w:date="2013-11-07T20:06:00Z">
              <w:r w:rsidR="006B0533">
                <w:t>8</w:t>
              </w:r>
            </w:ins>
            <w:r w:rsidR="00292A31">
              <w:t>.</w:t>
            </w:r>
          </w:p>
        </w:tc>
        <w:tc>
          <w:tcPr>
            <w:tcW w:w="1641" w:type="dxa"/>
          </w:tcPr>
          <w:p w14:paraId="3958830E" w14:textId="76446618" w:rsidR="00292A31" w:rsidRDefault="00292A31" w:rsidP="008F3F49">
            <w:r>
              <w:t>Source</w:t>
            </w:r>
          </w:p>
        </w:tc>
        <w:tc>
          <w:tcPr>
            <w:tcW w:w="1940" w:type="dxa"/>
          </w:tcPr>
          <w:p w14:paraId="13A87D44" w14:textId="390DABAE" w:rsidR="00292A31" w:rsidRDefault="00292A31" w:rsidP="008F3F49">
            <w:r>
              <w:t>String</w:t>
            </w:r>
          </w:p>
        </w:tc>
        <w:tc>
          <w:tcPr>
            <w:tcW w:w="4852" w:type="dxa"/>
          </w:tcPr>
          <w:p w14:paraId="41DA50A0" w14:textId="5C80054E" w:rsidR="00292A31" w:rsidRDefault="00292A31" w:rsidP="008F3F49">
            <w:r>
              <w:t>Where the equipment came from</w:t>
            </w:r>
          </w:p>
        </w:tc>
        <w:tc>
          <w:tcPr>
            <w:tcW w:w="648" w:type="dxa"/>
          </w:tcPr>
          <w:p w14:paraId="6F53E96E" w14:textId="36586C09" w:rsidR="00292A31" w:rsidRDefault="00292A31" w:rsidP="008F3F49">
            <w:r>
              <w:t>N</w:t>
            </w:r>
          </w:p>
        </w:tc>
      </w:tr>
      <w:tr w:rsidR="001E6558" w14:paraId="2C05DC03" w14:textId="77777777" w:rsidTr="008F3F49">
        <w:tc>
          <w:tcPr>
            <w:tcW w:w="495" w:type="dxa"/>
          </w:tcPr>
          <w:p w14:paraId="0389EFFF" w14:textId="1F193C22" w:rsidR="001E6558" w:rsidRDefault="008F3F49" w:rsidP="008F3F49">
            <w:del w:id="21" w:author="Richard" w:date="2013-11-07T20:06:00Z">
              <w:r w:rsidDel="006B0533">
                <w:delText>10</w:delText>
              </w:r>
            </w:del>
            <w:ins w:id="22" w:author="Richard" w:date="2013-11-07T20:06:00Z">
              <w:r w:rsidR="006B0533">
                <w:t>9</w:t>
              </w:r>
            </w:ins>
            <w:r w:rsidR="001E6558">
              <w:t>.</w:t>
            </w:r>
          </w:p>
        </w:tc>
        <w:tc>
          <w:tcPr>
            <w:tcW w:w="1641" w:type="dxa"/>
          </w:tcPr>
          <w:p w14:paraId="5DC8B6BE" w14:textId="77777777" w:rsidR="001E6558" w:rsidRDefault="001E6558" w:rsidP="008F3F49">
            <w:r>
              <w:t>Working status</w:t>
            </w:r>
          </w:p>
        </w:tc>
        <w:tc>
          <w:tcPr>
            <w:tcW w:w="1940" w:type="dxa"/>
          </w:tcPr>
          <w:p w14:paraId="78177E32" w14:textId="77777777" w:rsidR="001E6558" w:rsidRDefault="001E6558" w:rsidP="008F3F49">
            <w:r>
              <w:t>Enumeration</w:t>
            </w:r>
          </w:p>
        </w:tc>
        <w:tc>
          <w:tcPr>
            <w:tcW w:w="4852" w:type="dxa"/>
          </w:tcPr>
          <w:p w14:paraId="385148F0" w14:textId="77777777" w:rsidR="001E6558" w:rsidRDefault="001E6558" w:rsidP="008F3F49">
            <w:r>
              <w:t xml:space="preserve">Functioning, </w:t>
            </w:r>
            <w:proofErr w:type="spellStart"/>
            <w:r>
              <w:t>AwaitingRepair</w:t>
            </w:r>
            <w:proofErr w:type="spellEnd"/>
            <w:r>
              <w:t xml:space="preserve">, </w:t>
            </w:r>
            <w:proofErr w:type="spellStart"/>
            <w:r>
              <w:t>Unservicable</w:t>
            </w:r>
            <w:proofErr w:type="spellEnd"/>
          </w:p>
        </w:tc>
        <w:tc>
          <w:tcPr>
            <w:tcW w:w="648" w:type="dxa"/>
          </w:tcPr>
          <w:p w14:paraId="2167F3EF" w14:textId="77777777" w:rsidR="001E6558" w:rsidRDefault="001E6558" w:rsidP="008F3F49">
            <w:r>
              <w:t>Y</w:t>
            </w:r>
          </w:p>
        </w:tc>
      </w:tr>
      <w:tr w:rsidR="001E6558" w14:paraId="4DED3F40" w14:textId="77777777" w:rsidTr="008F3F49">
        <w:tc>
          <w:tcPr>
            <w:tcW w:w="495" w:type="dxa"/>
          </w:tcPr>
          <w:p w14:paraId="77D61DCD" w14:textId="5D020FA9" w:rsidR="001E6558" w:rsidRDefault="008F3F49" w:rsidP="006B0533">
            <w:pPr>
              <w:pPrChange w:id="23" w:author="Richard" w:date="2013-11-07T20:06:00Z">
                <w:pPr/>
              </w:pPrChange>
            </w:pPr>
            <w:del w:id="24" w:author="Richard" w:date="2013-11-07T20:06:00Z">
              <w:r w:rsidDel="006B0533">
                <w:delText>11</w:delText>
              </w:r>
            </w:del>
            <w:ins w:id="25" w:author="Richard" w:date="2013-11-07T20:06:00Z">
              <w:r w:rsidR="006B0533">
                <w:t>10</w:t>
              </w:r>
            </w:ins>
            <w:r w:rsidR="001E6558">
              <w:t>.</w:t>
            </w:r>
          </w:p>
        </w:tc>
        <w:tc>
          <w:tcPr>
            <w:tcW w:w="1641" w:type="dxa"/>
          </w:tcPr>
          <w:p w14:paraId="6C4242F2" w14:textId="77777777" w:rsidR="001E6558" w:rsidRDefault="001E6558" w:rsidP="008F3F49">
            <w:r>
              <w:t>Reason not working or not in use</w:t>
            </w:r>
            <w:r>
              <w:rPr>
                <w:rStyle w:val="EndnoteReference"/>
              </w:rPr>
              <w:endnoteReference w:id="22"/>
            </w:r>
          </w:p>
        </w:tc>
        <w:tc>
          <w:tcPr>
            <w:tcW w:w="1940" w:type="dxa"/>
          </w:tcPr>
          <w:p w14:paraId="450F3952" w14:textId="77777777" w:rsidR="001E6558" w:rsidRDefault="001E6558" w:rsidP="008F3F49">
            <w:r>
              <w:t>Enumeration</w:t>
            </w:r>
          </w:p>
        </w:tc>
        <w:tc>
          <w:tcPr>
            <w:tcW w:w="4852" w:type="dxa"/>
          </w:tcPr>
          <w:p w14:paraId="7416DEEB" w14:textId="77777777" w:rsidR="001E6558" w:rsidRDefault="001E6558" w:rsidP="008F3F49">
            <w:proofErr w:type="spellStart"/>
            <w:r>
              <w:t>NeedsSpareParts</w:t>
            </w:r>
            <w:proofErr w:type="spellEnd"/>
            <w:r>
              <w:t xml:space="preserve">, </w:t>
            </w:r>
            <w:proofErr w:type="spellStart"/>
            <w:r>
              <w:t>NoFinance</w:t>
            </w:r>
            <w:proofErr w:type="spellEnd"/>
            <w:r>
              <w:t xml:space="preserve">, </w:t>
            </w:r>
            <w:proofErr w:type="spellStart"/>
            <w:r>
              <w:t>NoFuel</w:t>
            </w:r>
            <w:proofErr w:type="spellEnd"/>
            <w:r>
              <w:t xml:space="preserve">, Surplus, Dead, </w:t>
            </w:r>
            <w:proofErr w:type="spellStart"/>
            <w:r>
              <w:t>NotApplicable</w:t>
            </w:r>
            <w:proofErr w:type="spellEnd"/>
          </w:p>
        </w:tc>
        <w:tc>
          <w:tcPr>
            <w:tcW w:w="648" w:type="dxa"/>
          </w:tcPr>
          <w:p w14:paraId="2C72DF4C" w14:textId="77777777" w:rsidR="001E6558" w:rsidRDefault="001E6558" w:rsidP="008F3F49">
            <w:r>
              <w:t>N</w:t>
            </w:r>
          </w:p>
        </w:tc>
      </w:tr>
      <w:tr w:rsidR="001E6558" w14:paraId="7ACEC100" w14:textId="77777777" w:rsidTr="008F3F49">
        <w:tc>
          <w:tcPr>
            <w:tcW w:w="495" w:type="dxa"/>
          </w:tcPr>
          <w:p w14:paraId="21A04F85" w14:textId="25016A9C" w:rsidR="001E6558" w:rsidRDefault="008F3F49" w:rsidP="006B0533">
            <w:pPr>
              <w:pPrChange w:id="26" w:author="Richard" w:date="2013-11-07T20:06:00Z">
                <w:pPr/>
              </w:pPrChange>
            </w:pPr>
            <w:del w:id="27" w:author="Richard" w:date="2013-11-07T20:06:00Z">
              <w:r w:rsidDel="006B0533">
                <w:delText>12</w:delText>
              </w:r>
            </w:del>
            <w:ins w:id="28" w:author="Richard" w:date="2013-11-07T20:06:00Z">
              <w:r w:rsidR="006B0533">
                <w:t>11</w:t>
              </w:r>
            </w:ins>
            <w:r w:rsidR="001E6558">
              <w:t>.</w:t>
            </w:r>
          </w:p>
        </w:tc>
        <w:tc>
          <w:tcPr>
            <w:tcW w:w="1641" w:type="dxa"/>
          </w:tcPr>
          <w:p w14:paraId="1E176FEB" w14:textId="77777777" w:rsidR="001E6558" w:rsidRDefault="001E6558" w:rsidP="008F3F49">
            <w:r>
              <w:t>Utilization</w:t>
            </w:r>
          </w:p>
        </w:tc>
        <w:tc>
          <w:tcPr>
            <w:tcW w:w="1940" w:type="dxa"/>
          </w:tcPr>
          <w:p w14:paraId="042D529B" w14:textId="77777777" w:rsidR="001E6558" w:rsidRDefault="001E6558" w:rsidP="008F3F49">
            <w:r>
              <w:t>Enumeration</w:t>
            </w:r>
          </w:p>
        </w:tc>
        <w:tc>
          <w:tcPr>
            <w:tcW w:w="4852" w:type="dxa"/>
          </w:tcPr>
          <w:p w14:paraId="59C6BBAE" w14:textId="77777777" w:rsidR="001E6558" w:rsidRDefault="001E6558" w:rsidP="008F3F49">
            <w:proofErr w:type="spellStart"/>
            <w:r>
              <w:t>InUse</w:t>
            </w:r>
            <w:proofErr w:type="spellEnd"/>
            <w:r>
              <w:t xml:space="preserve">, </w:t>
            </w:r>
            <w:proofErr w:type="spellStart"/>
            <w:r>
              <w:t>NotInUse</w:t>
            </w:r>
            <w:proofErr w:type="spellEnd"/>
            <w:r>
              <w:t xml:space="preserve">, </w:t>
            </w:r>
            <w:proofErr w:type="spellStart"/>
            <w:r>
              <w:t>InStoreForAllocation</w:t>
            </w:r>
            <w:proofErr w:type="spellEnd"/>
          </w:p>
        </w:tc>
        <w:tc>
          <w:tcPr>
            <w:tcW w:w="648" w:type="dxa"/>
          </w:tcPr>
          <w:p w14:paraId="381AE4F8" w14:textId="77777777" w:rsidR="001E6558" w:rsidRDefault="001E6558" w:rsidP="008F3F49">
            <w:r>
              <w:t>Y</w:t>
            </w:r>
          </w:p>
        </w:tc>
      </w:tr>
      <w:tr w:rsidR="00D13E46" w14:paraId="54739B1C" w14:textId="77777777" w:rsidTr="008F3F49">
        <w:tc>
          <w:tcPr>
            <w:tcW w:w="495" w:type="dxa"/>
          </w:tcPr>
          <w:p w14:paraId="0579CA0B" w14:textId="14FC48F0" w:rsidR="00D13E46" w:rsidRDefault="00D13E46" w:rsidP="006B0533">
            <w:pPr>
              <w:pPrChange w:id="29" w:author="Richard" w:date="2013-11-07T20:06:00Z">
                <w:pPr/>
              </w:pPrChange>
            </w:pPr>
            <w:del w:id="30" w:author="Richard" w:date="2013-11-07T20:06:00Z">
              <w:r w:rsidDel="006B0533">
                <w:delText>1</w:delText>
              </w:r>
              <w:r w:rsidR="008F3F49" w:rsidDel="006B0533">
                <w:delText>3</w:delText>
              </w:r>
            </w:del>
            <w:ins w:id="31" w:author="Richard" w:date="2013-11-07T20:06:00Z">
              <w:r w:rsidR="006B0533">
                <w:t>12</w:t>
              </w:r>
            </w:ins>
            <w:r>
              <w:t>.</w:t>
            </w:r>
          </w:p>
        </w:tc>
        <w:tc>
          <w:tcPr>
            <w:tcW w:w="1641" w:type="dxa"/>
          </w:tcPr>
          <w:p w14:paraId="2C48C7D6" w14:textId="441520F4" w:rsidR="00D13E46" w:rsidRDefault="00D13E46" w:rsidP="008F3F49">
            <w:r>
              <w:t>Backup Generator</w:t>
            </w:r>
          </w:p>
        </w:tc>
        <w:tc>
          <w:tcPr>
            <w:tcW w:w="1940" w:type="dxa"/>
          </w:tcPr>
          <w:p w14:paraId="7F272D49" w14:textId="799E0861" w:rsidR="00D13E46" w:rsidRDefault="00D13E46" w:rsidP="008F3F49">
            <w:r>
              <w:t>Enumeration</w:t>
            </w:r>
          </w:p>
        </w:tc>
        <w:tc>
          <w:tcPr>
            <w:tcW w:w="4852" w:type="dxa"/>
          </w:tcPr>
          <w:p w14:paraId="1D0153D7" w14:textId="29B901A9" w:rsidR="00D13E46" w:rsidRDefault="00D13E46" w:rsidP="008F3F49">
            <w:r>
              <w:t xml:space="preserve">Yes, No, Unknown, or </w:t>
            </w:r>
            <w:proofErr w:type="spellStart"/>
            <w:r>
              <w:t>NotApplicable</w:t>
            </w:r>
            <w:proofErr w:type="spellEnd"/>
            <w:r>
              <w:t xml:space="preserve">.  </w:t>
            </w:r>
          </w:p>
        </w:tc>
        <w:tc>
          <w:tcPr>
            <w:tcW w:w="648" w:type="dxa"/>
          </w:tcPr>
          <w:p w14:paraId="56FA1E92" w14:textId="78CB0D5B" w:rsidR="00D13E46" w:rsidRDefault="000C02F6" w:rsidP="008F3F49">
            <w:r>
              <w:t>Y</w:t>
            </w:r>
          </w:p>
        </w:tc>
      </w:tr>
      <w:tr w:rsidR="001E6558" w14:paraId="1A62731B" w14:textId="77777777" w:rsidTr="008F3F49">
        <w:tc>
          <w:tcPr>
            <w:tcW w:w="495" w:type="dxa"/>
          </w:tcPr>
          <w:p w14:paraId="68CF2511" w14:textId="10050750" w:rsidR="001E6558" w:rsidRDefault="00292A31" w:rsidP="006B0533">
            <w:pPr>
              <w:pPrChange w:id="32" w:author="Richard" w:date="2013-11-07T20:06:00Z">
                <w:pPr/>
              </w:pPrChange>
            </w:pPr>
            <w:del w:id="33" w:author="Richard" w:date="2013-11-07T20:06:00Z">
              <w:r w:rsidDel="006B0533">
                <w:delText>1</w:delText>
              </w:r>
              <w:r w:rsidR="008F3F49" w:rsidDel="006B0533">
                <w:delText>4</w:delText>
              </w:r>
            </w:del>
            <w:ins w:id="34" w:author="Richard" w:date="2013-11-07T20:06:00Z">
              <w:r w:rsidR="006B0533">
                <w:t>13</w:t>
              </w:r>
            </w:ins>
            <w:r w:rsidR="001E6558">
              <w:t>.</w:t>
            </w:r>
          </w:p>
        </w:tc>
        <w:tc>
          <w:tcPr>
            <w:tcW w:w="1641" w:type="dxa"/>
          </w:tcPr>
          <w:p w14:paraId="6DCDF7FB" w14:textId="77777777" w:rsidR="001E6558" w:rsidRDefault="001E6558" w:rsidP="008F3F49">
            <w:r>
              <w:t>Voltage regulator</w:t>
            </w:r>
          </w:p>
        </w:tc>
        <w:tc>
          <w:tcPr>
            <w:tcW w:w="1940" w:type="dxa"/>
          </w:tcPr>
          <w:p w14:paraId="11AF4D3A" w14:textId="77777777" w:rsidR="001E6558" w:rsidRDefault="001E6558" w:rsidP="008F3F49">
            <w:r>
              <w:t>Enumeration</w:t>
            </w:r>
          </w:p>
        </w:tc>
        <w:tc>
          <w:tcPr>
            <w:tcW w:w="4852" w:type="dxa"/>
          </w:tcPr>
          <w:p w14:paraId="0D32530F" w14:textId="77777777" w:rsidR="001E6558" w:rsidRDefault="001E6558" w:rsidP="008F3F49">
            <w:r>
              <w:t xml:space="preserve">For electric equipment, is it connected to a voltage </w:t>
            </w:r>
            <w:proofErr w:type="gramStart"/>
            <w:r>
              <w:t>regulator.</w:t>
            </w:r>
            <w:proofErr w:type="gramEnd"/>
            <w:r>
              <w:t xml:space="preserve">  Yes, No, Unknown, or </w:t>
            </w:r>
            <w:proofErr w:type="spellStart"/>
            <w:r>
              <w:t>NotApplicable</w:t>
            </w:r>
            <w:proofErr w:type="spellEnd"/>
            <w:r>
              <w:t>.  NA for non-electric</w:t>
            </w:r>
          </w:p>
        </w:tc>
        <w:tc>
          <w:tcPr>
            <w:tcW w:w="648" w:type="dxa"/>
          </w:tcPr>
          <w:p w14:paraId="5EA927A3" w14:textId="5713F517" w:rsidR="001E6558" w:rsidRDefault="000C02F6" w:rsidP="008F3F49">
            <w:r>
              <w:t>Y</w:t>
            </w:r>
          </w:p>
        </w:tc>
      </w:tr>
      <w:tr w:rsidR="008F3F49" w14:paraId="05BB7993" w14:textId="77777777" w:rsidTr="008F3F49">
        <w:tc>
          <w:tcPr>
            <w:tcW w:w="495" w:type="dxa"/>
          </w:tcPr>
          <w:p w14:paraId="5BAE9D9F" w14:textId="17CB551C" w:rsidR="008F3F49" w:rsidRDefault="008F3F49" w:rsidP="006B0533">
            <w:pPr>
              <w:pPrChange w:id="35" w:author="Richard" w:date="2013-11-07T20:06:00Z">
                <w:pPr/>
              </w:pPrChange>
            </w:pPr>
            <w:del w:id="36" w:author="Richard" w:date="2013-11-07T20:06:00Z">
              <w:r w:rsidDel="006B0533">
                <w:delText>15</w:delText>
              </w:r>
            </w:del>
            <w:ins w:id="37" w:author="Richard" w:date="2013-11-07T20:06:00Z">
              <w:r w:rsidR="006B0533">
                <w:t>14</w:t>
              </w:r>
            </w:ins>
            <w:r>
              <w:t>.</w:t>
            </w:r>
          </w:p>
        </w:tc>
        <w:tc>
          <w:tcPr>
            <w:tcW w:w="1641" w:type="dxa"/>
          </w:tcPr>
          <w:p w14:paraId="54E1C2D0" w14:textId="59165D76" w:rsidR="008F3F49" w:rsidRDefault="008F3F49" w:rsidP="008F3F49">
            <w:r>
              <w:t>Gross Volume</w:t>
            </w:r>
          </w:p>
        </w:tc>
        <w:tc>
          <w:tcPr>
            <w:tcW w:w="1940" w:type="dxa"/>
          </w:tcPr>
          <w:p w14:paraId="73FB8E89" w14:textId="4A0C6809" w:rsidR="008F3F49" w:rsidRDefault="008F3F49" w:rsidP="008F3F49">
            <w:r>
              <w:t>Numeric</w:t>
            </w:r>
          </w:p>
        </w:tc>
        <w:tc>
          <w:tcPr>
            <w:tcW w:w="4852" w:type="dxa"/>
          </w:tcPr>
          <w:p w14:paraId="149809F8" w14:textId="13449890" w:rsidR="008F3F49" w:rsidRDefault="008F3F49" w:rsidP="007A2899">
            <w:r>
              <w:t>Volume in m</w:t>
            </w:r>
            <w:r w:rsidRPr="007A2899">
              <w:rPr>
                <w:vertAlign w:val="superscript"/>
              </w:rPr>
              <w:t>3</w:t>
            </w:r>
          </w:p>
        </w:tc>
        <w:tc>
          <w:tcPr>
            <w:tcW w:w="648" w:type="dxa"/>
          </w:tcPr>
          <w:p w14:paraId="27C32DA9" w14:textId="70E7689B" w:rsidR="008F3F49" w:rsidRDefault="009E58BD" w:rsidP="008F3F49">
            <w:r>
              <w:t>N</w:t>
            </w:r>
          </w:p>
        </w:tc>
      </w:tr>
      <w:tr w:rsidR="008F3F49" w14:paraId="27CB311F" w14:textId="77777777" w:rsidTr="008F3F49">
        <w:tc>
          <w:tcPr>
            <w:tcW w:w="495" w:type="dxa"/>
          </w:tcPr>
          <w:p w14:paraId="379FC2A6" w14:textId="41CE1B7D" w:rsidR="008F3F49" w:rsidRDefault="008F3F49" w:rsidP="006B0533">
            <w:pPr>
              <w:pPrChange w:id="38" w:author="Richard" w:date="2013-11-07T20:06:00Z">
                <w:pPr/>
              </w:pPrChange>
            </w:pPr>
            <w:del w:id="39" w:author="Richard" w:date="2013-11-07T20:06:00Z">
              <w:r w:rsidDel="006B0533">
                <w:delText>16</w:delText>
              </w:r>
            </w:del>
            <w:ins w:id="40" w:author="Richard" w:date="2013-11-07T20:06:00Z">
              <w:r w:rsidR="006B0533">
                <w:t>15</w:t>
              </w:r>
            </w:ins>
            <w:r>
              <w:t>.</w:t>
            </w:r>
          </w:p>
        </w:tc>
        <w:tc>
          <w:tcPr>
            <w:tcW w:w="1641" w:type="dxa"/>
          </w:tcPr>
          <w:p w14:paraId="06FB235D" w14:textId="3B2794BB" w:rsidR="008F3F49" w:rsidRDefault="008F3F49" w:rsidP="008F3F49">
            <w:r>
              <w:t>Net Volume</w:t>
            </w:r>
          </w:p>
        </w:tc>
        <w:tc>
          <w:tcPr>
            <w:tcW w:w="1940" w:type="dxa"/>
          </w:tcPr>
          <w:p w14:paraId="6B885E14" w14:textId="7881A7BE" w:rsidR="008F3F49" w:rsidRDefault="008F3F49" w:rsidP="008F3F49">
            <w:r>
              <w:t>Numeric</w:t>
            </w:r>
          </w:p>
        </w:tc>
        <w:tc>
          <w:tcPr>
            <w:tcW w:w="4852" w:type="dxa"/>
          </w:tcPr>
          <w:p w14:paraId="698E276A" w14:textId="210D0DC0" w:rsidR="008F3F49" w:rsidRDefault="008F3F49" w:rsidP="008F3F49">
            <w:r>
              <w:t>Volume in m</w:t>
            </w:r>
            <w:r w:rsidRPr="007A2899">
              <w:rPr>
                <w:vertAlign w:val="superscript"/>
              </w:rPr>
              <w:t>3</w:t>
            </w:r>
          </w:p>
        </w:tc>
        <w:tc>
          <w:tcPr>
            <w:tcW w:w="648" w:type="dxa"/>
          </w:tcPr>
          <w:p w14:paraId="0D8AFAFB" w14:textId="0CD53D9E" w:rsidR="008F3F49" w:rsidRDefault="008F3F49" w:rsidP="008F3F49">
            <w:r>
              <w:t>Y</w:t>
            </w:r>
          </w:p>
        </w:tc>
      </w:tr>
      <w:tr w:rsidR="008F3F49" w14:paraId="759AFF67" w14:textId="77777777" w:rsidTr="008F3F49">
        <w:tc>
          <w:tcPr>
            <w:tcW w:w="495" w:type="dxa"/>
          </w:tcPr>
          <w:p w14:paraId="64AD0A00" w14:textId="10429262" w:rsidR="008F3F49" w:rsidRDefault="008F3F49" w:rsidP="006B0533">
            <w:pPr>
              <w:pPrChange w:id="41" w:author="Richard" w:date="2013-11-07T20:06:00Z">
                <w:pPr/>
              </w:pPrChange>
            </w:pPr>
            <w:del w:id="42" w:author="Richard" w:date="2013-11-07T20:06:00Z">
              <w:r w:rsidDel="006B0533">
                <w:delText>17</w:delText>
              </w:r>
            </w:del>
            <w:ins w:id="43" w:author="Richard" w:date="2013-11-07T20:06:00Z">
              <w:r w:rsidR="006B0533">
                <w:t>16</w:t>
              </w:r>
            </w:ins>
            <w:bookmarkStart w:id="44" w:name="_GoBack"/>
            <w:bookmarkEnd w:id="44"/>
            <w:r>
              <w:t>.</w:t>
            </w:r>
          </w:p>
        </w:tc>
        <w:tc>
          <w:tcPr>
            <w:tcW w:w="1641" w:type="dxa"/>
          </w:tcPr>
          <w:p w14:paraId="5D658C52" w14:textId="6462ADCB" w:rsidR="008F3F49" w:rsidRDefault="008F3F49" w:rsidP="008F3F49">
            <w:r>
              <w:t>Dimensions</w:t>
            </w:r>
          </w:p>
        </w:tc>
        <w:tc>
          <w:tcPr>
            <w:tcW w:w="1940" w:type="dxa"/>
          </w:tcPr>
          <w:p w14:paraId="1BC51C54" w14:textId="38B225A1" w:rsidR="008F3F49" w:rsidRDefault="008F3F49" w:rsidP="008F3F49">
            <w:r>
              <w:t>Numeric triple</w:t>
            </w:r>
          </w:p>
        </w:tc>
        <w:tc>
          <w:tcPr>
            <w:tcW w:w="4852" w:type="dxa"/>
          </w:tcPr>
          <w:p w14:paraId="73DC83A0" w14:textId="30DCB5D8" w:rsidR="008F3F49" w:rsidRDefault="008F3F49" w:rsidP="008F3F49">
            <w:r>
              <w:t>(Width, Depth, Height) in meters</w:t>
            </w:r>
          </w:p>
        </w:tc>
        <w:tc>
          <w:tcPr>
            <w:tcW w:w="648" w:type="dxa"/>
          </w:tcPr>
          <w:p w14:paraId="6DB28B68" w14:textId="1E38FF14" w:rsidR="008F3F49" w:rsidRDefault="008F3F49" w:rsidP="008F3F49">
            <w:r>
              <w:t>N</w:t>
            </w:r>
          </w:p>
        </w:tc>
      </w:tr>
    </w:tbl>
    <w:p w14:paraId="53AF9BBA" w14:textId="77777777" w:rsidR="007E407D" w:rsidRDefault="002B1DA2" w:rsidP="002B1DA2">
      <w:pPr>
        <w:pStyle w:val="Heading2"/>
      </w:pPr>
      <w:r>
        <w:t>Refrigerator Catalog</w:t>
      </w:r>
    </w:p>
    <w:p w14:paraId="12F61813" w14:textId="31451CC4" w:rsidR="006D3EA0" w:rsidRDefault="002B1DA2">
      <w:r>
        <w:t>This information is associated with the PIS/PQS catalog.  We don’t need all of the information from the PQS/PIS sheets.</w:t>
      </w:r>
      <w:r w:rsidR="00421323">
        <w:t xml:space="preserve"> </w:t>
      </w:r>
      <w:r w:rsidR="003035E3">
        <w:t xml:space="preserve">(Is there additional information that is of interest?) </w:t>
      </w:r>
      <w:r w:rsidR="00421323">
        <w:t xml:space="preserve"> This will be augment</w:t>
      </w:r>
      <w:r w:rsidR="003035E3">
        <w:t>ed</w:t>
      </w:r>
      <w:r w:rsidR="00421323">
        <w:t xml:space="preserve"> to handle other equipment types</w:t>
      </w:r>
    </w:p>
    <w:tbl>
      <w:tblPr>
        <w:tblStyle w:val="TableGrid"/>
        <w:tblW w:w="0" w:type="auto"/>
        <w:tblLook w:val="04A0" w:firstRow="1" w:lastRow="0" w:firstColumn="1" w:lastColumn="0" w:noHBand="0" w:noVBand="1"/>
      </w:tblPr>
      <w:tblGrid>
        <w:gridCol w:w="468"/>
        <w:gridCol w:w="1710"/>
        <w:gridCol w:w="1890"/>
        <w:gridCol w:w="4860"/>
        <w:gridCol w:w="648"/>
      </w:tblGrid>
      <w:tr w:rsidR="00421323" w14:paraId="152979A9" w14:textId="67D88642" w:rsidTr="00421323">
        <w:tc>
          <w:tcPr>
            <w:tcW w:w="468" w:type="dxa"/>
          </w:tcPr>
          <w:p w14:paraId="06063ACB" w14:textId="77777777" w:rsidR="00421323" w:rsidRDefault="00421323"/>
        </w:tc>
        <w:tc>
          <w:tcPr>
            <w:tcW w:w="1710" w:type="dxa"/>
          </w:tcPr>
          <w:p w14:paraId="380A1F77" w14:textId="77777777" w:rsidR="00421323" w:rsidRDefault="00421323">
            <w:r>
              <w:t>Name</w:t>
            </w:r>
          </w:p>
        </w:tc>
        <w:tc>
          <w:tcPr>
            <w:tcW w:w="1890" w:type="dxa"/>
          </w:tcPr>
          <w:p w14:paraId="7765E807" w14:textId="77777777" w:rsidR="00421323" w:rsidRDefault="00421323">
            <w:r>
              <w:t xml:space="preserve">Type </w:t>
            </w:r>
          </w:p>
        </w:tc>
        <w:tc>
          <w:tcPr>
            <w:tcW w:w="4860" w:type="dxa"/>
          </w:tcPr>
          <w:p w14:paraId="1B833F8B" w14:textId="77777777" w:rsidR="00421323" w:rsidRDefault="00421323">
            <w:r>
              <w:t>Comments</w:t>
            </w:r>
          </w:p>
        </w:tc>
        <w:tc>
          <w:tcPr>
            <w:tcW w:w="648" w:type="dxa"/>
          </w:tcPr>
          <w:p w14:paraId="78A36F8F" w14:textId="030FDC89" w:rsidR="00421323" w:rsidRDefault="003035E3">
            <w:r>
              <w:t>Req.</w:t>
            </w:r>
          </w:p>
        </w:tc>
      </w:tr>
      <w:tr w:rsidR="00421323" w14:paraId="2A127D14" w14:textId="30FBBC22" w:rsidTr="00421323">
        <w:tc>
          <w:tcPr>
            <w:tcW w:w="468" w:type="dxa"/>
          </w:tcPr>
          <w:p w14:paraId="732D0AC7" w14:textId="77777777" w:rsidR="00421323" w:rsidRDefault="00421323">
            <w:r>
              <w:t>1.</w:t>
            </w:r>
          </w:p>
        </w:tc>
        <w:tc>
          <w:tcPr>
            <w:tcW w:w="1710" w:type="dxa"/>
          </w:tcPr>
          <w:p w14:paraId="220371F3" w14:textId="60AA272C" w:rsidR="00421323" w:rsidRDefault="00421323">
            <w:r>
              <w:t>Catalog ID</w:t>
            </w:r>
            <w:r>
              <w:rPr>
                <w:rStyle w:val="EndnoteReference"/>
              </w:rPr>
              <w:endnoteReference w:id="23"/>
            </w:r>
          </w:p>
        </w:tc>
        <w:tc>
          <w:tcPr>
            <w:tcW w:w="1890" w:type="dxa"/>
          </w:tcPr>
          <w:p w14:paraId="79374247" w14:textId="77777777" w:rsidR="00421323" w:rsidRDefault="00421323">
            <w:r>
              <w:t>String</w:t>
            </w:r>
          </w:p>
        </w:tc>
        <w:tc>
          <w:tcPr>
            <w:tcW w:w="4860" w:type="dxa"/>
          </w:tcPr>
          <w:p w14:paraId="57F6972D" w14:textId="77777777" w:rsidR="00421323" w:rsidRDefault="00421323">
            <w:r>
              <w:t>Primary Key from PQS/PIS</w:t>
            </w:r>
          </w:p>
        </w:tc>
        <w:tc>
          <w:tcPr>
            <w:tcW w:w="648" w:type="dxa"/>
          </w:tcPr>
          <w:p w14:paraId="446D2F81" w14:textId="128C2D2B" w:rsidR="00421323" w:rsidRDefault="003035E3">
            <w:r>
              <w:t>Y</w:t>
            </w:r>
          </w:p>
        </w:tc>
      </w:tr>
      <w:tr w:rsidR="00421323" w14:paraId="2C62582B" w14:textId="2BC448D2" w:rsidTr="00421323">
        <w:tc>
          <w:tcPr>
            <w:tcW w:w="468" w:type="dxa"/>
          </w:tcPr>
          <w:p w14:paraId="2255390A" w14:textId="796F0909" w:rsidR="00421323" w:rsidRDefault="000D4E00">
            <w:r>
              <w:t>2.</w:t>
            </w:r>
          </w:p>
        </w:tc>
        <w:tc>
          <w:tcPr>
            <w:tcW w:w="1710" w:type="dxa"/>
          </w:tcPr>
          <w:p w14:paraId="3A7A0721" w14:textId="15DD820E" w:rsidR="00421323" w:rsidRDefault="000D4E00">
            <w:r>
              <w:t>Model Name</w:t>
            </w:r>
          </w:p>
        </w:tc>
        <w:tc>
          <w:tcPr>
            <w:tcW w:w="1890" w:type="dxa"/>
          </w:tcPr>
          <w:p w14:paraId="7670564D" w14:textId="77777777" w:rsidR="00421323" w:rsidRDefault="00421323">
            <w:r>
              <w:t>String</w:t>
            </w:r>
          </w:p>
        </w:tc>
        <w:tc>
          <w:tcPr>
            <w:tcW w:w="4860" w:type="dxa"/>
          </w:tcPr>
          <w:p w14:paraId="4EABB598" w14:textId="77777777" w:rsidR="00421323" w:rsidRDefault="00421323"/>
        </w:tc>
        <w:tc>
          <w:tcPr>
            <w:tcW w:w="648" w:type="dxa"/>
          </w:tcPr>
          <w:p w14:paraId="242A7BC7" w14:textId="26AD8359" w:rsidR="00421323" w:rsidRDefault="003035E3">
            <w:r>
              <w:t>Y</w:t>
            </w:r>
          </w:p>
        </w:tc>
      </w:tr>
      <w:tr w:rsidR="00421323" w14:paraId="54EB413D" w14:textId="0CDB52D2" w:rsidTr="00421323">
        <w:tc>
          <w:tcPr>
            <w:tcW w:w="468" w:type="dxa"/>
          </w:tcPr>
          <w:p w14:paraId="53DD3C31" w14:textId="77777777" w:rsidR="00421323" w:rsidRDefault="00421323">
            <w:r>
              <w:lastRenderedPageBreak/>
              <w:t>3.</w:t>
            </w:r>
          </w:p>
        </w:tc>
        <w:tc>
          <w:tcPr>
            <w:tcW w:w="1710" w:type="dxa"/>
          </w:tcPr>
          <w:p w14:paraId="695B0415" w14:textId="57A08697" w:rsidR="00421323" w:rsidRDefault="000D4E00">
            <w:r>
              <w:t xml:space="preserve">Manufacturer </w:t>
            </w:r>
            <w:r w:rsidR="00421323">
              <w:t>Name</w:t>
            </w:r>
          </w:p>
        </w:tc>
        <w:tc>
          <w:tcPr>
            <w:tcW w:w="1890" w:type="dxa"/>
          </w:tcPr>
          <w:p w14:paraId="63B88320" w14:textId="77777777" w:rsidR="00421323" w:rsidRDefault="00421323">
            <w:r>
              <w:t>String</w:t>
            </w:r>
          </w:p>
        </w:tc>
        <w:tc>
          <w:tcPr>
            <w:tcW w:w="4860" w:type="dxa"/>
          </w:tcPr>
          <w:p w14:paraId="388B593D" w14:textId="77777777" w:rsidR="00421323" w:rsidRDefault="00421323"/>
        </w:tc>
        <w:tc>
          <w:tcPr>
            <w:tcW w:w="648" w:type="dxa"/>
          </w:tcPr>
          <w:p w14:paraId="5504E761" w14:textId="6994A4B4" w:rsidR="00421323" w:rsidRDefault="003035E3">
            <w:r>
              <w:t>Y</w:t>
            </w:r>
          </w:p>
        </w:tc>
      </w:tr>
      <w:tr w:rsidR="00421323" w14:paraId="2F7FDB2E" w14:textId="382D4AB5" w:rsidTr="00421323">
        <w:tc>
          <w:tcPr>
            <w:tcW w:w="468" w:type="dxa"/>
          </w:tcPr>
          <w:p w14:paraId="6032B752" w14:textId="77777777" w:rsidR="00421323" w:rsidRDefault="00421323">
            <w:r>
              <w:t>4.</w:t>
            </w:r>
          </w:p>
        </w:tc>
        <w:tc>
          <w:tcPr>
            <w:tcW w:w="1710" w:type="dxa"/>
          </w:tcPr>
          <w:p w14:paraId="14AFAFCA" w14:textId="1F786ADF" w:rsidR="00421323" w:rsidRDefault="00421323">
            <w:r>
              <w:t>Power source</w:t>
            </w:r>
            <w:r>
              <w:rPr>
                <w:rStyle w:val="EndnoteReference"/>
              </w:rPr>
              <w:endnoteReference w:id="24"/>
            </w:r>
          </w:p>
        </w:tc>
        <w:tc>
          <w:tcPr>
            <w:tcW w:w="1890" w:type="dxa"/>
          </w:tcPr>
          <w:p w14:paraId="32F79A8C" w14:textId="5848982A" w:rsidR="00421323" w:rsidRDefault="00421323" w:rsidP="00421323">
            <w:r>
              <w:t xml:space="preserve">Enumeration </w:t>
            </w:r>
          </w:p>
        </w:tc>
        <w:tc>
          <w:tcPr>
            <w:tcW w:w="4860" w:type="dxa"/>
          </w:tcPr>
          <w:p w14:paraId="5FF0AF3F" w14:textId="078DF30E" w:rsidR="00421323" w:rsidRDefault="00421323">
            <w:r>
              <w:t xml:space="preserve">Electric, Gas,  </w:t>
            </w:r>
            <w:proofErr w:type="spellStart"/>
            <w:r>
              <w:t>GasElectic</w:t>
            </w:r>
            <w:proofErr w:type="spellEnd"/>
            <w:r>
              <w:t xml:space="preserve">, Kerosene, </w:t>
            </w:r>
            <w:proofErr w:type="spellStart"/>
            <w:r>
              <w:t>KeroseneElectric</w:t>
            </w:r>
            <w:proofErr w:type="spellEnd"/>
            <w:r>
              <w:t xml:space="preserve">, Solar, </w:t>
            </w:r>
            <w:proofErr w:type="spellStart"/>
            <w:r>
              <w:t>PassiveCooler</w:t>
            </w:r>
            <w:proofErr w:type="spellEnd"/>
          </w:p>
        </w:tc>
        <w:tc>
          <w:tcPr>
            <w:tcW w:w="648" w:type="dxa"/>
          </w:tcPr>
          <w:p w14:paraId="3C97CCC2" w14:textId="067F7026" w:rsidR="00421323" w:rsidRDefault="003035E3">
            <w:r>
              <w:t>Y</w:t>
            </w:r>
          </w:p>
        </w:tc>
      </w:tr>
      <w:tr w:rsidR="00421323" w14:paraId="0E6DAF20" w14:textId="26970180" w:rsidTr="00421323">
        <w:tc>
          <w:tcPr>
            <w:tcW w:w="468" w:type="dxa"/>
          </w:tcPr>
          <w:p w14:paraId="57083EA3" w14:textId="77777777" w:rsidR="00421323" w:rsidRDefault="00421323">
            <w:r>
              <w:t>5.</w:t>
            </w:r>
          </w:p>
        </w:tc>
        <w:tc>
          <w:tcPr>
            <w:tcW w:w="1710" w:type="dxa"/>
          </w:tcPr>
          <w:p w14:paraId="7257E5A1" w14:textId="77777777" w:rsidR="00421323" w:rsidRDefault="00421323">
            <w:r>
              <w:t>Equipment Type</w:t>
            </w:r>
          </w:p>
        </w:tc>
        <w:tc>
          <w:tcPr>
            <w:tcW w:w="1890" w:type="dxa"/>
          </w:tcPr>
          <w:p w14:paraId="31113957" w14:textId="3F50F29E" w:rsidR="00421323" w:rsidRDefault="00421323">
            <w:r>
              <w:t>Enumeration</w:t>
            </w:r>
          </w:p>
        </w:tc>
        <w:tc>
          <w:tcPr>
            <w:tcW w:w="4860" w:type="dxa"/>
          </w:tcPr>
          <w:p w14:paraId="7CD18F26" w14:textId="1E00D40C" w:rsidR="00421323" w:rsidRDefault="00421323" w:rsidP="00421323">
            <w:r>
              <w:t xml:space="preserve">A simplified version from PQS without the power source: </w:t>
            </w:r>
            <w:proofErr w:type="spellStart"/>
            <w:r>
              <w:t>ChestFreezer</w:t>
            </w:r>
            <w:proofErr w:type="spellEnd"/>
            <w:r>
              <w:t xml:space="preserve">, </w:t>
            </w:r>
            <w:proofErr w:type="spellStart"/>
            <w:r>
              <w:t>IcePackFreezer</w:t>
            </w:r>
            <w:proofErr w:type="spellEnd"/>
            <w:r>
              <w:t xml:space="preserve">, </w:t>
            </w:r>
            <w:proofErr w:type="spellStart"/>
            <w:ins w:id="45" w:author="Richard Anderson" w:date="2013-11-07T19:03:00Z">
              <w:r w:rsidR="00EC1339">
                <w:t>ChestRefrigerator</w:t>
              </w:r>
              <w:proofErr w:type="spellEnd"/>
              <w:r w:rsidR="00EC1339">
                <w:t xml:space="preserve">, </w:t>
              </w:r>
            </w:ins>
            <w:proofErr w:type="spellStart"/>
            <w:r>
              <w:t>IceLinedRefrigerator</w:t>
            </w:r>
            <w:proofErr w:type="spellEnd"/>
            <w:r>
              <w:t xml:space="preserve">,  </w:t>
            </w:r>
            <w:proofErr w:type="spellStart"/>
            <w:r>
              <w:t>UprightRefrigerator</w:t>
            </w:r>
            <w:proofErr w:type="spellEnd"/>
            <w:r>
              <w:t xml:space="preserve">, </w:t>
            </w:r>
            <w:proofErr w:type="spellStart"/>
            <w:r>
              <w:t>SolarPhotvoltaicRefrigerator</w:t>
            </w:r>
            <w:proofErr w:type="spellEnd"/>
            <w:r>
              <w:t xml:space="preserve">, </w:t>
            </w:r>
            <w:proofErr w:type="spellStart"/>
            <w:r>
              <w:t>SolarThermalRefrigerator</w:t>
            </w:r>
            <w:proofErr w:type="spellEnd"/>
            <w:r>
              <w:t xml:space="preserve"> </w:t>
            </w:r>
          </w:p>
        </w:tc>
        <w:tc>
          <w:tcPr>
            <w:tcW w:w="648" w:type="dxa"/>
          </w:tcPr>
          <w:p w14:paraId="0A2148DF" w14:textId="61FE24B7" w:rsidR="00421323" w:rsidRDefault="003035E3" w:rsidP="00421323">
            <w:r>
              <w:t>Y</w:t>
            </w:r>
          </w:p>
        </w:tc>
      </w:tr>
      <w:tr w:rsidR="00421323" w14:paraId="229626F7" w14:textId="39F53D6C" w:rsidTr="00421323">
        <w:tc>
          <w:tcPr>
            <w:tcW w:w="468" w:type="dxa"/>
          </w:tcPr>
          <w:p w14:paraId="20E41E17" w14:textId="77777777" w:rsidR="00421323" w:rsidRDefault="00421323">
            <w:r>
              <w:t>6.</w:t>
            </w:r>
          </w:p>
        </w:tc>
        <w:tc>
          <w:tcPr>
            <w:tcW w:w="1710" w:type="dxa"/>
          </w:tcPr>
          <w:p w14:paraId="6A632C6C" w14:textId="77777777" w:rsidR="00421323" w:rsidRDefault="00421323">
            <w:r>
              <w:t>Climate Zone</w:t>
            </w:r>
          </w:p>
        </w:tc>
        <w:tc>
          <w:tcPr>
            <w:tcW w:w="1890" w:type="dxa"/>
          </w:tcPr>
          <w:p w14:paraId="79AC23CA" w14:textId="00672E95" w:rsidR="00421323" w:rsidRDefault="00421323">
            <w:r>
              <w:t>Enumeration</w:t>
            </w:r>
          </w:p>
        </w:tc>
        <w:tc>
          <w:tcPr>
            <w:tcW w:w="4860" w:type="dxa"/>
          </w:tcPr>
          <w:p w14:paraId="5BE6068D" w14:textId="5C52BB30" w:rsidR="00421323" w:rsidRDefault="00421323">
            <w:r>
              <w:t>PQS Designation: Hot, Moderate, Temperate</w:t>
            </w:r>
          </w:p>
        </w:tc>
        <w:tc>
          <w:tcPr>
            <w:tcW w:w="648" w:type="dxa"/>
          </w:tcPr>
          <w:p w14:paraId="10422ABC" w14:textId="6DD3622F" w:rsidR="00421323" w:rsidRDefault="003035E3">
            <w:r>
              <w:t>Y</w:t>
            </w:r>
          </w:p>
        </w:tc>
      </w:tr>
      <w:tr w:rsidR="00FC1ACE" w14:paraId="3BB96CD5" w14:textId="77777777" w:rsidTr="00421323">
        <w:tc>
          <w:tcPr>
            <w:tcW w:w="468" w:type="dxa"/>
          </w:tcPr>
          <w:p w14:paraId="3A23A319" w14:textId="5390EC16" w:rsidR="00FC1ACE" w:rsidRDefault="00FC1ACE">
            <w:r>
              <w:t>7.</w:t>
            </w:r>
          </w:p>
        </w:tc>
        <w:tc>
          <w:tcPr>
            <w:tcW w:w="1710" w:type="dxa"/>
          </w:tcPr>
          <w:p w14:paraId="0434D82B" w14:textId="79BDF77B" w:rsidR="00FC1ACE" w:rsidRDefault="00FC1ACE">
            <w:r>
              <w:t>Data Source</w:t>
            </w:r>
          </w:p>
        </w:tc>
        <w:tc>
          <w:tcPr>
            <w:tcW w:w="1890" w:type="dxa"/>
          </w:tcPr>
          <w:p w14:paraId="7A55942D" w14:textId="07CC34AE" w:rsidR="00FC1ACE" w:rsidRDefault="00FC1ACE">
            <w:r>
              <w:t>Enumeration</w:t>
            </w:r>
          </w:p>
        </w:tc>
        <w:tc>
          <w:tcPr>
            <w:tcW w:w="4860" w:type="dxa"/>
          </w:tcPr>
          <w:p w14:paraId="40228925" w14:textId="400DA897" w:rsidR="00FC1ACE" w:rsidRDefault="00FC1ACE">
            <w:r>
              <w:t>PQS, PIS, Custom, Generic</w:t>
            </w:r>
          </w:p>
        </w:tc>
        <w:tc>
          <w:tcPr>
            <w:tcW w:w="648" w:type="dxa"/>
          </w:tcPr>
          <w:p w14:paraId="07F42198" w14:textId="77777777" w:rsidR="00FC1ACE" w:rsidRDefault="00FC1ACE"/>
        </w:tc>
      </w:tr>
      <w:tr w:rsidR="00421323" w14:paraId="247ED154" w14:textId="556E213F" w:rsidTr="00421323">
        <w:tc>
          <w:tcPr>
            <w:tcW w:w="468" w:type="dxa"/>
          </w:tcPr>
          <w:p w14:paraId="7561A01A" w14:textId="712FEC1F" w:rsidR="00421323" w:rsidRDefault="00FC1ACE">
            <w:r>
              <w:t>8</w:t>
            </w:r>
            <w:r w:rsidR="00421323">
              <w:t>.</w:t>
            </w:r>
          </w:p>
        </w:tc>
        <w:tc>
          <w:tcPr>
            <w:tcW w:w="1710" w:type="dxa"/>
          </w:tcPr>
          <w:p w14:paraId="07FFF1CC" w14:textId="2F4D9F23" w:rsidR="00421323" w:rsidRDefault="00421323">
            <w:r>
              <w:t>Storage volume</w:t>
            </w:r>
            <w:r w:rsidR="003035E3">
              <w:rPr>
                <w:rStyle w:val="EndnoteReference"/>
              </w:rPr>
              <w:endnoteReference w:id="25"/>
            </w:r>
            <w:r w:rsidR="003035E3">
              <w:t>:</w:t>
            </w:r>
          </w:p>
          <w:p w14:paraId="3D480580" w14:textId="0F58E3BC" w:rsidR="003035E3" w:rsidRDefault="003035E3" w:rsidP="007A2899">
            <w:r>
              <w:t>Gross</w:t>
            </w:r>
            <w:r w:rsidR="00292A31">
              <w:t>Plus4</w:t>
            </w:r>
            <w:r>
              <w:t>, Net</w:t>
            </w:r>
            <w:r w:rsidR="00292A31">
              <w:t>Lus</w:t>
            </w:r>
            <w:r>
              <w:t>4, Gross</w:t>
            </w:r>
            <w:r w:rsidR="00292A31">
              <w:t>Minus</w:t>
            </w:r>
            <w:r>
              <w:t>20, Net</w:t>
            </w:r>
            <w:r w:rsidR="00292A31">
              <w:t>Minus</w:t>
            </w:r>
            <w:r>
              <w:t>20</w:t>
            </w:r>
          </w:p>
        </w:tc>
        <w:tc>
          <w:tcPr>
            <w:tcW w:w="1890" w:type="dxa"/>
          </w:tcPr>
          <w:p w14:paraId="0F07C350" w14:textId="77777777" w:rsidR="00421323" w:rsidRDefault="00421323">
            <w:r>
              <w:t>Numeric</w:t>
            </w:r>
          </w:p>
        </w:tc>
        <w:tc>
          <w:tcPr>
            <w:tcW w:w="4860" w:type="dxa"/>
          </w:tcPr>
          <w:p w14:paraId="37DC964D" w14:textId="77777777" w:rsidR="00421323" w:rsidRDefault="00421323">
            <w:r>
              <w:t>Can we just do Net volume.  Although I would prefer just to report a single number, we probably need to give both +4 and -20 numbers</w:t>
            </w:r>
          </w:p>
        </w:tc>
        <w:tc>
          <w:tcPr>
            <w:tcW w:w="648" w:type="dxa"/>
          </w:tcPr>
          <w:p w14:paraId="7CFE5B81" w14:textId="616A9FE1" w:rsidR="00421323" w:rsidRDefault="003035E3">
            <w:r>
              <w:t>Y</w:t>
            </w:r>
          </w:p>
        </w:tc>
      </w:tr>
    </w:tbl>
    <w:p w14:paraId="35ED380E" w14:textId="4C82A47F" w:rsidR="007C1B02" w:rsidRDefault="003035E3" w:rsidP="007C1B02">
      <w:pPr>
        <w:pStyle w:val="Heading2"/>
      </w:pPr>
      <w:r>
        <w:t>Other Assets</w:t>
      </w:r>
    </w:p>
    <w:p w14:paraId="5332520D" w14:textId="0886D47C" w:rsidR="003035E3" w:rsidRDefault="003035E3" w:rsidP="003035E3">
      <w:r>
        <w:t>The cold room format needs to be completed.  The inventory also includes other asset types – there are vaccine carriers, which are often counted.  These should be included in the inventory – although likely viewed as “supplies” – we are only interested in how many there are – not information on each individual carrier.</w:t>
      </w:r>
    </w:p>
    <w:p w14:paraId="307B62B7" w14:textId="37924FE5" w:rsidR="003035E3" w:rsidRDefault="003035E3" w:rsidP="003035E3">
      <w:r>
        <w:t>Transportation assets should be defined.  These would be an optional component.</w:t>
      </w:r>
    </w:p>
    <w:p w14:paraId="4ECE8E38" w14:textId="6532DEAC" w:rsidR="000F7124" w:rsidRDefault="000F7124" w:rsidP="000F7124">
      <w:pPr>
        <w:pStyle w:val="Heading2"/>
      </w:pPr>
      <w:r>
        <w:t>Facility Equipment Lists</w:t>
      </w:r>
    </w:p>
    <w:p w14:paraId="0E61E950" w14:textId="2E44A3D4" w:rsidR="000F7124" w:rsidRDefault="000F7124" w:rsidP="000F7124">
      <w:r>
        <w:t>The link between equipment and facilities is no longer represented as part of the asset.  In most cases, an asset can be associated with a facility, is it was convenient to represent the information by just recording a facility with an asset.  However, there are a few exceptions to this, and logically, the facility is not a property of the ass</w:t>
      </w:r>
      <w:r w:rsidR="00152A7E">
        <w:t>e</w:t>
      </w:r>
      <w:r>
        <w:t>t.</w:t>
      </w:r>
    </w:p>
    <w:p w14:paraId="1F8AC972" w14:textId="14ED5465" w:rsidR="000F7124" w:rsidRDefault="000F7124" w:rsidP="000F7124">
      <w:r>
        <w:t>For completeness, we specify a simple scheme of asset, facility pairs.</w:t>
      </w:r>
    </w:p>
    <w:tbl>
      <w:tblPr>
        <w:tblStyle w:val="TableGrid"/>
        <w:tblW w:w="0" w:type="auto"/>
        <w:tblLook w:val="04A0" w:firstRow="1" w:lastRow="0" w:firstColumn="1" w:lastColumn="0" w:noHBand="0" w:noVBand="1"/>
      </w:tblPr>
      <w:tblGrid>
        <w:gridCol w:w="468"/>
        <w:gridCol w:w="1710"/>
        <w:gridCol w:w="1890"/>
        <w:gridCol w:w="4860"/>
        <w:gridCol w:w="648"/>
      </w:tblGrid>
      <w:tr w:rsidR="000F7124" w14:paraId="29742601" w14:textId="77777777" w:rsidTr="00383037">
        <w:tc>
          <w:tcPr>
            <w:tcW w:w="468" w:type="dxa"/>
          </w:tcPr>
          <w:p w14:paraId="101F30DA" w14:textId="77777777" w:rsidR="000F7124" w:rsidRDefault="000F7124" w:rsidP="00383037"/>
        </w:tc>
        <w:tc>
          <w:tcPr>
            <w:tcW w:w="1710" w:type="dxa"/>
          </w:tcPr>
          <w:p w14:paraId="17A1E561" w14:textId="77777777" w:rsidR="000F7124" w:rsidRDefault="000F7124" w:rsidP="00383037">
            <w:r>
              <w:t>Name</w:t>
            </w:r>
          </w:p>
        </w:tc>
        <w:tc>
          <w:tcPr>
            <w:tcW w:w="1890" w:type="dxa"/>
          </w:tcPr>
          <w:p w14:paraId="38E966F9" w14:textId="77777777" w:rsidR="000F7124" w:rsidRDefault="000F7124" w:rsidP="00383037">
            <w:r>
              <w:t xml:space="preserve">Type </w:t>
            </w:r>
          </w:p>
        </w:tc>
        <w:tc>
          <w:tcPr>
            <w:tcW w:w="4860" w:type="dxa"/>
          </w:tcPr>
          <w:p w14:paraId="6D2022CA" w14:textId="77777777" w:rsidR="000F7124" w:rsidRDefault="000F7124" w:rsidP="00383037">
            <w:r>
              <w:t>Comments</w:t>
            </w:r>
          </w:p>
        </w:tc>
        <w:tc>
          <w:tcPr>
            <w:tcW w:w="648" w:type="dxa"/>
          </w:tcPr>
          <w:p w14:paraId="04E39267" w14:textId="77777777" w:rsidR="000F7124" w:rsidRDefault="000F7124" w:rsidP="00383037">
            <w:r>
              <w:t>Req.</w:t>
            </w:r>
          </w:p>
        </w:tc>
      </w:tr>
      <w:tr w:rsidR="000F7124" w14:paraId="302C4C45" w14:textId="77777777" w:rsidTr="00383037">
        <w:tc>
          <w:tcPr>
            <w:tcW w:w="468" w:type="dxa"/>
          </w:tcPr>
          <w:p w14:paraId="67E2AAC2" w14:textId="77777777" w:rsidR="000F7124" w:rsidRDefault="000F7124" w:rsidP="00383037">
            <w:r>
              <w:t>1.</w:t>
            </w:r>
          </w:p>
        </w:tc>
        <w:tc>
          <w:tcPr>
            <w:tcW w:w="1710" w:type="dxa"/>
          </w:tcPr>
          <w:p w14:paraId="7DBDCFBB" w14:textId="5A5C1BE8" w:rsidR="000F7124" w:rsidRDefault="000F7124" w:rsidP="00383037">
            <w:proofErr w:type="spellStart"/>
            <w:r>
              <w:t>FacilityID</w:t>
            </w:r>
            <w:proofErr w:type="spellEnd"/>
          </w:p>
        </w:tc>
        <w:tc>
          <w:tcPr>
            <w:tcW w:w="1890" w:type="dxa"/>
          </w:tcPr>
          <w:p w14:paraId="75D7316A" w14:textId="77777777" w:rsidR="000F7124" w:rsidRDefault="000F7124" w:rsidP="00383037">
            <w:r>
              <w:t>String</w:t>
            </w:r>
          </w:p>
        </w:tc>
        <w:tc>
          <w:tcPr>
            <w:tcW w:w="4860" w:type="dxa"/>
          </w:tcPr>
          <w:p w14:paraId="5B8FB2B5" w14:textId="1AA78CAB" w:rsidR="000F7124" w:rsidRDefault="000F7124" w:rsidP="00383037"/>
        </w:tc>
        <w:tc>
          <w:tcPr>
            <w:tcW w:w="648" w:type="dxa"/>
          </w:tcPr>
          <w:p w14:paraId="32C7A5B1" w14:textId="77777777" w:rsidR="000F7124" w:rsidRDefault="000F7124" w:rsidP="00383037">
            <w:r>
              <w:t>Y</w:t>
            </w:r>
          </w:p>
        </w:tc>
      </w:tr>
      <w:tr w:rsidR="000F7124" w14:paraId="79836AB8" w14:textId="77777777" w:rsidTr="00383037">
        <w:tc>
          <w:tcPr>
            <w:tcW w:w="468" w:type="dxa"/>
          </w:tcPr>
          <w:p w14:paraId="2E76CC28" w14:textId="77777777" w:rsidR="000F7124" w:rsidRDefault="000F7124" w:rsidP="00383037">
            <w:r>
              <w:t>2.</w:t>
            </w:r>
          </w:p>
        </w:tc>
        <w:tc>
          <w:tcPr>
            <w:tcW w:w="1710" w:type="dxa"/>
          </w:tcPr>
          <w:p w14:paraId="1E82F340" w14:textId="3DC6412F" w:rsidR="000F7124" w:rsidRDefault="000F7124" w:rsidP="00383037">
            <w:proofErr w:type="spellStart"/>
            <w:r>
              <w:t>EquipmentID</w:t>
            </w:r>
            <w:proofErr w:type="spellEnd"/>
          </w:p>
        </w:tc>
        <w:tc>
          <w:tcPr>
            <w:tcW w:w="1890" w:type="dxa"/>
          </w:tcPr>
          <w:p w14:paraId="20BA9420" w14:textId="77777777" w:rsidR="000F7124" w:rsidRDefault="000F7124" w:rsidP="00383037">
            <w:r>
              <w:t>String</w:t>
            </w:r>
          </w:p>
        </w:tc>
        <w:tc>
          <w:tcPr>
            <w:tcW w:w="4860" w:type="dxa"/>
          </w:tcPr>
          <w:p w14:paraId="30D15A1B" w14:textId="77777777" w:rsidR="000F7124" w:rsidRDefault="000F7124" w:rsidP="00383037"/>
        </w:tc>
        <w:tc>
          <w:tcPr>
            <w:tcW w:w="648" w:type="dxa"/>
          </w:tcPr>
          <w:p w14:paraId="6A7A8669" w14:textId="77777777" w:rsidR="000F7124" w:rsidRDefault="000F7124" w:rsidP="00383037">
            <w:r>
              <w:t>Y</w:t>
            </w:r>
          </w:p>
        </w:tc>
      </w:tr>
      <w:tr w:rsidR="000F7124" w14:paraId="6C7E3A3F" w14:textId="77777777" w:rsidTr="00383037">
        <w:tc>
          <w:tcPr>
            <w:tcW w:w="468" w:type="dxa"/>
          </w:tcPr>
          <w:p w14:paraId="41A2095C" w14:textId="77777777" w:rsidR="000F7124" w:rsidRDefault="000F7124" w:rsidP="00383037">
            <w:r>
              <w:t>3.</w:t>
            </w:r>
          </w:p>
        </w:tc>
        <w:tc>
          <w:tcPr>
            <w:tcW w:w="1710" w:type="dxa"/>
          </w:tcPr>
          <w:p w14:paraId="004DD349" w14:textId="41CE0C5B" w:rsidR="000F7124" w:rsidRDefault="000F7124" w:rsidP="00383037">
            <w:proofErr w:type="spellStart"/>
            <w:r>
              <w:t>AssetType</w:t>
            </w:r>
            <w:proofErr w:type="spellEnd"/>
          </w:p>
        </w:tc>
        <w:tc>
          <w:tcPr>
            <w:tcW w:w="1890" w:type="dxa"/>
          </w:tcPr>
          <w:p w14:paraId="44AF4839" w14:textId="1D10E14D" w:rsidR="000F7124" w:rsidRDefault="000F7124" w:rsidP="00383037">
            <w:r>
              <w:t>Enumeration</w:t>
            </w:r>
          </w:p>
        </w:tc>
        <w:tc>
          <w:tcPr>
            <w:tcW w:w="4860" w:type="dxa"/>
          </w:tcPr>
          <w:p w14:paraId="13728F19" w14:textId="36F575CF" w:rsidR="000F7124" w:rsidRDefault="000F7124" w:rsidP="00383037">
            <w:r>
              <w:t xml:space="preserve">Refrigerator, </w:t>
            </w:r>
            <w:proofErr w:type="spellStart"/>
            <w:r>
              <w:t>ColdRoom</w:t>
            </w:r>
            <w:proofErr w:type="spellEnd"/>
            <w:r>
              <w:t xml:space="preserve">, </w:t>
            </w:r>
            <w:proofErr w:type="spellStart"/>
            <w:r>
              <w:t>etc</w:t>
            </w:r>
            <w:proofErr w:type="spellEnd"/>
          </w:p>
        </w:tc>
        <w:tc>
          <w:tcPr>
            <w:tcW w:w="648" w:type="dxa"/>
          </w:tcPr>
          <w:p w14:paraId="2CE87286" w14:textId="77777777" w:rsidR="000F7124" w:rsidRDefault="000F7124" w:rsidP="00383037">
            <w:r>
              <w:t>Y</w:t>
            </w:r>
          </w:p>
        </w:tc>
      </w:tr>
    </w:tbl>
    <w:p w14:paraId="15EBBF86" w14:textId="77777777" w:rsidR="000F7124" w:rsidRDefault="000F7124" w:rsidP="000F7124"/>
    <w:p w14:paraId="01B548F7" w14:textId="22BCD924" w:rsidR="000F7124" w:rsidRDefault="000F7124" w:rsidP="000F7124">
      <w:pPr>
        <w:pStyle w:val="Heading2"/>
      </w:pPr>
      <w:r>
        <w:t>Administrative Hierarchy</w:t>
      </w:r>
    </w:p>
    <w:p w14:paraId="696455CD" w14:textId="61622C12" w:rsidR="00C035FC" w:rsidRDefault="00C035FC" w:rsidP="00C035FC">
      <w:r>
        <w:t>The administrative hierarchy is represented as a collection of nodes.  Each node in the hierarchy has a unique ID, so that facilities can be assigned to an arbitrary position in the hierarchy.</w:t>
      </w:r>
    </w:p>
    <w:tbl>
      <w:tblPr>
        <w:tblStyle w:val="TableGrid"/>
        <w:tblW w:w="0" w:type="auto"/>
        <w:tblLook w:val="04A0" w:firstRow="1" w:lastRow="0" w:firstColumn="1" w:lastColumn="0" w:noHBand="0" w:noVBand="1"/>
      </w:tblPr>
      <w:tblGrid>
        <w:gridCol w:w="468"/>
        <w:gridCol w:w="1710"/>
        <w:gridCol w:w="1890"/>
        <w:gridCol w:w="4860"/>
        <w:gridCol w:w="648"/>
      </w:tblGrid>
      <w:tr w:rsidR="00C035FC" w14:paraId="668566C3" w14:textId="77777777" w:rsidTr="00383037">
        <w:tc>
          <w:tcPr>
            <w:tcW w:w="468" w:type="dxa"/>
          </w:tcPr>
          <w:p w14:paraId="5DAB9379" w14:textId="77777777" w:rsidR="00C035FC" w:rsidRDefault="00C035FC" w:rsidP="00383037"/>
        </w:tc>
        <w:tc>
          <w:tcPr>
            <w:tcW w:w="1710" w:type="dxa"/>
          </w:tcPr>
          <w:p w14:paraId="1A457CF3" w14:textId="77777777" w:rsidR="00C035FC" w:rsidRDefault="00C035FC" w:rsidP="00383037">
            <w:r>
              <w:t>Name</w:t>
            </w:r>
          </w:p>
        </w:tc>
        <w:tc>
          <w:tcPr>
            <w:tcW w:w="1890" w:type="dxa"/>
          </w:tcPr>
          <w:p w14:paraId="76D730A5" w14:textId="77777777" w:rsidR="00C035FC" w:rsidRDefault="00C035FC" w:rsidP="00383037">
            <w:r>
              <w:t xml:space="preserve">Type </w:t>
            </w:r>
          </w:p>
        </w:tc>
        <w:tc>
          <w:tcPr>
            <w:tcW w:w="4860" w:type="dxa"/>
          </w:tcPr>
          <w:p w14:paraId="387216E3" w14:textId="77777777" w:rsidR="00C035FC" w:rsidRDefault="00C035FC" w:rsidP="00383037">
            <w:r>
              <w:t>Comments</w:t>
            </w:r>
          </w:p>
        </w:tc>
        <w:tc>
          <w:tcPr>
            <w:tcW w:w="648" w:type="dxa"/>
          </w:tcPr>
          <w:p w14:paraId="0BE4E081" w14:textId="77777777" w:rsidR="00C035FC" w:rsidRDefault="00C035FC" w:rsidP="00383037">
            <w:r>
              <w:t>Req.</w:t>
            </w:r>
          </w:p>
        </w:tc>
      </w:tr>
      <w:tr w:rsidR="00C035FC" w14:paraId="04202581" w14:textId="77777777" w:rsidTr="00383037">
        <w:tc>
          <w:tcPr>
            <w:tcW w:w="468" w:type="dxa"/>
          </w:tcPr>
          <w:p w14:paraId="26C445FF" w14:textId="77777777" w:rsidR="00C035FC" w:rsidRDefault="00C035FC" w:rsidP="00383037">
            <w:r>
              <w:t>1.</w:t>
            </w:r>
          </w:p>
        </w:tc>
        <w:tc>
          <w:tcPr>
            <w:tcW w:w="1710" w:type="dxa"/>
          </w:tcPr>
          <w:p w14:paraId="52BE047A" w14:textId="1156E0B9" w:rsidR="00C035FC" w:rsidRDefault="00C035FC" w:rsidP="00383037">
            <w:proofErr w:type="spellStart"/>
            <w:r>
              <w:t>NodeID</w:t>
            </w:r>
            <w:proofErr w:type="spellEnd"/>
          </w:p>
        </w:tc>
        <w:tc>
          <w:tcPr>
            <w:tcW w:w="1890" w:type="dxa"/>
          </w:tcPr>
          <w:p w14:paraId="5EBEA90A" w14:textId="5C5F859F" w:rsidR="00C035FC" w:rsidRDefault="00C035FC" w:rsidP="00383037">
            <w:r>
              <w:t>Integer</w:t>
            </w:r>
          </w:p>
        </w:tc>
        <w:tc>
          <w:tcPr>
            <w:tcW w:w="4860" w:type="dxa"/>
          </w:tcPr>
          <w:p w14:paraId="5367D3FA" w14:textId="579600D9" w:rsidR="00C035FC" w:rsidRDefault="00C035FC" w:rsidP="00383037">
            <w:r>
              <w:t>Unique non-negative integer ID</w:t>
            </w:r>
          </w:p>
        </w:tc>
        <w:tc>
          <w:tcPr>
            <w:tcW w:w="648" w:type="dxa"/>
          </w:tcPr>
          <w:p w14:paraId="513BF483" w14:textId="77777777" w:rsidR="00C035FC" w:rsidRDefault="00C035FC" w:rsidP="00383037">
            <w:r>
              <w:t>Y</w:t>
            </w:r>
          </w:p>
        </w:tc>
      </w:tr>
      <w:tr w:rsidR="00C035FC" w14:paraId="1A364694" w14:textId="77777777" w:rsidTr="00383037">
        <w:tc>
          <w:tcPr>
            <w:tcW w:w="468" w:type="dxa"/>
          </w:tcPr>
          <w:p w14:paraId="604B6628" w14:textId="77777777" w:rsidR="00C035FC" w:rsidRDefault="00C035FC" w:rsidP="00383037">
            <w:r>
              <w:lastRenderedPageBreak/>
              <w:t>2.</w:t>
            </w:r>
          </w:p>
        </w:tc>
        <w:tc>
          <w:tcPr>
            <w:tcW w:w="1710" w:type="dxa"/>
          </w:tcPr>
          <w:p w14:paraId="479AF162" w14:textId="3AB78E82" w:rsidR="00C035FC" w:rsidRDefault="00C035FC" w:rsidP="00383037">
            <w:r>
              <w:t>Name</w:t>
            </w:r>
          </w:p>
        </w:tc>
        <w:tc>
          <w:tcPr>
            <w:tcW w:w="1890" w:type="dxa"/>
          </w:tcPr>
          <w:p w14:paraId="1E2B292D" w14:textId="77777777" w:rsidR="00C035FC" w:rsidRDefault="00C035FC" w:rsidP="00383037">
            <w:r>
              <w:t>String</w:t>
            </w:r>
          </w:p>
        </w:tc>
        <w:tc>
          <w:tcPr>
            <w:tcW w:w="4860" w:type="dxa"/>
          </w:tcPr>
          <w:p w14:paraId="78D75E63" w14:textId="2EE2EAB1" w:rsidR="00C035FC" w:rsidRDefault="00C035FC" w:rsidP="00383037">
            <w:r>
              <w:t>UTF</w:t>
            </w:r>
          </w:p>
        </w:tc>
        <w:tc>
          <w:tcPr>
            <w:tcW w:w="648" w:type="dxa"/>
          </w:tcPr>
          <w:p w14:paraId="794D0142" w14:textId="77777777" w:rsidR="00C035FC" w:rsidRDefault="00C035FC" w:rsidP="00383037">
            <w:r>
              <w:t>Y</w:t>
            </w:r>
          </w:p>
        </w:tc>
      </w:tr>
      <w:tr w:rsidR="00C035FC" w14:paraId="3B3713C4" w14:textId="77777777" w:rsidTr="00383037">
        <w:tc>
          <w:tcPr>
            <w:tcW w:w="468" w:type="dxa"/>
          </w:tcPr>
          <w:p w14:paraId="2F3E4A26" w14:textId="77777777" w:rsidR="00C035FC" w:rsidRDefault="00C035FC" w:rsidP="00383037">
            <w:r>
              <w:t>3.</w:t>
            </w:r>
          </w:p>
        </w:tc>
        <w:tc>
          <w:tcPr>
            <w:tcW w:w="1710" w:type="dxa"/>
          </w:tcPr>
          <w:p w14:paraId="03AF57FE" w14:textId="3CD998C5" w:rsidR="00C035FC" w:rsidRDefault="00C035FC" w:rsidP="00383037">
            <w:proofErr w:type="spellStart"/>
            <w:r>
              <w:t>Ascii</w:t>
            </w:r>
            <w:proofErr w:type="spellEnd"/>
            <w:r>
              <w:t xml:space="preserve"> Name</w:t>
            </w:r>
          </w:p>
        </w:tc>
        <w:tc>
          <w:tcPr>
            <w:tcW w:w="1890" w:type="dxa"/>
          </w:tcPr>
          <w:p w14:paraId="78CF69FC" w14:textId="15A5D9BC" w:rsidR="00C035FC" w:rsidRDefault="00C035FC" w:rsidP="00383037">
            <w:r>
              <w:t>String</w:t>
            </w:r>
          </w:p>
        </w:tc>
        <w:tc>
          <w:tcPr>
            <w:tcW w:w="4860" w:type="dxa"/>
          </w:tcPr>
          <w:p w14:paraId="4821EA06" w14:textId="63672322" w:rsidR="00C035FC" w:rsidRDefault="00C035FC" w:rsidP="00383037">
            <w:proofErr w:type="spellStart"/>
            <w:r>
              <w:t>Ascii</w:t>
            </w:r>
            <w:proofErr w:type="spellEnd"/>
          </w:p>
        </w:tc>
        <w:tc>
          <w:tcPr>
            <w:tcW w:w="648" w:type="dxa"/>
          </w:tcPr>
          <w:p w14:paraId="581BBD39" w14:textId="6DA0718F" w:rsidR="00C035FC" w:rsidRDefault="00C035FC" w:rsidP="00383037">
            <w:r>
              <w:t>N</w:t>
            </w:r>
          </w:p>
        </w:tc>
      </w:tr>
      <w:tr w:rsidR="00C035FC" w14:paraId="209BB1ED" w14:textId="77777777" w:rsidTr="00383037">
        <w:tc>
          <w:tcPr>
            <w:tcW w:w="468" w:type="dxa"/>
          </w:tcPr>
          <w:p w14:paraId="5BE25435" w14:textId="07526C66" w:rsidR="00C035FC" w:rsidRDefault="008E407C" w:rsidP="00383037">
            <w:r>
              <w:t>4.</w:t>
            </w:r>
          </w:p>
        </w:tc>
        <w:tc>
          <w:tcPr>
            <w:tcW w:w="1710" w:type="dxa"/>
          </w:tcPr>
          <w:p w14:paraId="14C54F05" w14:textId="220D423E" w:rsidR="00C035FC" w:rsidRDefault="008E407C" w:rsidP="00383037">
            <w:r>
              <w:t>Level</w:t>
            </w:r>
            <w:r w:rsidR="00BF6FB5">
              <w:rPr>
                <w:rStyle w:val="EndnoteReference"/>
              </w:rPr>
              <w:endnoteReference w:id="26"/>
            </w:r>
          </w:p>
        </w:tc>
        <w:tc>
          <w:tcPr>
            <w:tcW w:w="1890" w:type="dxa"/>
          </w:tcPr>
          <w:p w14:paraId="70753D84" w14:textId="48ED0DAA" w:rsidR="00C035FC" w:rsidRDefault="008E407C" w:rsidP="00383037">
            <w:r>
              <w:t>Integer</w:t>
            </w:r>
          </w:p>
        </w:tc>
        <w:tc>
          <w:tcPr>
            <w:tcW w:w="4860" w:type="dxa"/>
          </w:tcPr>
          <w:p w14:paraId="5CC5F4D3" w14:textId="493211D8" w:rsidR="00C035FC" w:rsidRDefault="008E407C" w:rsidP="00383037">
            <w:r>
              <w:t>National level (root) is level 1</w:t>
            </w:r>
          </w:p>
        </w:tc>
        <w:tc>
          <w:tcPr>
            <w:tcW w:w="648" w:type="dxa"/>
          </w:tcPr>
          <w:p w14:paraId="314E36DE" w14:textId="20E35FD7" w:rsidR="00C035FC" w:rsidRDefault="008E407C" w:rsidP="00383037">
            <w:r>
              <w:t>Y</w:t>
            </w:r>
          </w:p>
        </w:tc>
      </w:tr>
      <w:tr w:rsidR="008E407C" w14:paraId="5A47F49B" w14:textId="77777777" w:rsidTr="00383037">
        <w:tc>
          <w:tcPr>
            <w:tcW w:w="468" w:type="dxa"/>
          </w:tcPr>
          <w:p w14:paraId="217851B0" w14:textId="157FD18D" w:rsidR="008E407C" w:rsidRDefault="008E407C" w:rsidP="00383037">
            <w:r>
              <w:t>5.</w:t>
            </w:r>
          </w:p>
        </w:tc>
        <w:tc>
          <w:tcPr>
            <w:tcW w:w="1710" w:type="dxa"/>
          </w:tcPr>
          <w:p w14:paraId="1FE28E81" w14:textId="6396CFA2" w:rsidR="008E407C" w:rsidRDefault="008E407C" w:rsidP="00383037">
            <w:r>
              <w:t>Parent</w:t>
            </w:r>
          </w:p>
        </w:tc>
        <w:tc>
          <w:tcPr>
            <w:tcW w:w="1890" w:type="dxa"/>
          </w:tcPr>
          <w:p w14:paraId="51819BDE" w14:textId="2BA869A5" w:rsidR="008E407C" w:rsidRDefault="008E407C" w:rsidP="00383037">
            <w:r>
              <w:t>Integer</w:t>
            </w:r>
          </w:p>
        </w:tc>
        <w:tc>
          <w:tcPr>
            <w:tcW w:w="4860" w:type="dxa"/>
          </w:tcPr>
          <w:p w14:paraId="7445658B" w14:textId="76E9B914" w:rsidR="008E407C" w:rsidRDefault="008E407C" w:rsidP="00383037">
            <w:r>
              <w:t>Node ID of Parent.  (-1 for root)</w:t>
            </w:r>
          </w:p>
        </w:tc>
        <w:tc>
          <w:tcPr>
            <w:tcW w:w="648" w:type="dxa"/>
          </w:tcPr>
          <w:p w14:paraId="255573CB" w14:textId="7F6E21CF" w:rsidR="008E407C" w:rsidRDefault="008E407C" w:rsidP="00383037">
            <w:r>
              <w:t>Y</w:t>
            </w:r>
          </w:p>
        </w:tc>
      </w:tr>
      <w:tr w:rsidR="008E407C" w14:paraId="306A112F" w14:textId="77777777" w:rsidTr="00383037">
        <w:tc>
          <w:tcPr>
            <w:tcW w:w="468" w:type="dxa"/>
          </w:tcPr>
          <w:p w14:paraId="475DD257" w14:textId="5FDE39E5" w:rsidR="008E407C" w:rsidRDefault="002B36F0" w:rsidP="00383037">
            <w:r>
              <w:t>6.</w:t>
            </w:r>
          </w:p>
        </w:tc>
        <w:tc>
          <w:tcPr>
            <w:tcW w:w="1710" w:type="dxa"/>
          </w:tcPr>
          <w:p w14:paraId="755B1EE8" w14:textId="7B0BE081" w:rsidR="008E407C" w:rsidRDefault="002B36F0" w:rsidP="00383037">
            <w:r>
              <w:t>Category</w:t>
            </w:r>
            <w:r w:rsidR="00BF6FB5">
              <w:rPr>
                <w:rStyle w:val="EndnoteReference"/>
              </w:rPr>
              <w:endnoteReference w:id="27"/>
            </w:r>
          </w:p>
        </w:tc>
        <w:tc>
          <w:tcPr>
            <w:tcW w:w="1890" w:type="dxa"/>
          </w:tcPr>
          <w:p w14:paraId="43BD992D" w14:textId="5989B469" w:rsidR="008E407C" w:rsidRDefault="002B36F0" w:rsidP="00383037">
            <w:r>
              <w:t>String</w:t>
            </w:r>
          </w:p>
        </w:tc>
        <w:tc>
          <w:tcPr>
            <w:tcW w:w="4860" w:type="dxa"/>
          </w:tcPr>
          <w:p w14:paraId="5BAA2697" w14:textId="67FCF246" w:rsidR="008E407C" w:rsidRDefault="002B36F0" w:rsidP="002B36F0">
            <w:r>
              <w:t>UTF – Subdivision category</w:t>
            </w:r>
          </w:p>
        </w:tc>
        <w:tc>
          <w:tcPr>
            <w:tcW w:w="648" w:type="dxa"/>
          </w:tcPr>
          <w:p w14:paraId="2997677E" w14:textId="78F0E4F8" w:rsidR="008E407C" w:rsidRDefault="002B36F0" w:rsidP="00383037">
            <w:r>
              <w:t>Y</w:t>
            </w:r>
          </w:p>
        </w:tc>
      </w:tr>
      <w:tr w:rsidR="002B36F0" w14:paraId="032152F4" w14:textId="77777777" w:rsidTr="00383037">
        <w:tc>
          <w:tcPr>
            <w:tcW w:w="468" w:type="dxa"/>
          </w:tcPr>
          <w:p w14:paraId="4B51B42C" w14:textId="30780042" w:rsidR="002B36F0" w:rsidRDefault="002B36F0" w:rsidP="00383037">
            <w:r>
              <w:t>7.</w:t>
            </w:r>
          </w:p>
        </w:tc>
        <w:tc>
          <w:tcPr>
            <w:tcW w:w="1710" w:type="dxa"/>
          </w:tcPr>
          <w:p w14:paraId="1879CE7C" w14:textId="3CB37214" w:rsidR="002B36F0" w:rsidRDefault="002B36F0" w:rsidP="00BF6FB5">
            <w:proofErr w:type="spellStart"/>
            <w:r>
              <w:t>Ascii</w:t>
            </w:r>
            <w:r w:rsidR="00BF6FB5">
              <w:t>Category</w:t>
            </w:r>
            <w:proofErr w:type="spellEnd"/>
          </w:p>
        </w:tc>
        <w:tc>
          <w:tcPr>
            <w:tcW w:w="1890" w:type="dxa"/>
          </w:tcPr>
          <w:p w14:paraId="13F31E00" w14:textId="740359A8" w:rsidR="002B36F0" w:rsidRDefault="002B36F0" w:rsidP="00383037">
            <w:r>
              <w:t>String</w:t>
            </w:r>
          </w:p>
        </w:tc>
        <w:tc>
          <w:tcPr>
            <w:tcW w:w="4860" w:type="dxa"/>
          </w:tcPr>
          <w:p w14:paraId="70D2AD41" w14:textId="77777777" w:rsidR="002B36F0" w:rsidRDefault="002B36F0" w:rsidP="00383037"/>
        </w:tc>
        <w:tc>
          <w:tcPr>
            <w:tcW w:w="648" w:type="dxa"/>
          </w:tcPr>
          <w:p w14:paraId="5D4D8CD9" w14:textId="4B2C3C23" w:rsidR="002B36F0" w:rsidRDefault="00BF6FB5" w:rsidP="00383037">
            <w:r>
              <w:t>N</w:t>
            </w:r>
          </w:p>
        </w:tc>
      </w:tr>
      <w:tr w:rsidR="00BF6FB5" w14:paraId="48610E44" w14:textId="77777777" w:rsidTr="00383037">
        <w:tc>
          <w:tcPr>
            <w:tcW w:w="468" w:type="dxa"/>
          </w:tcPr>
          <w:p w14:paraId="4E70F351" w14:textId="4E6D2E54" w:rsidR="00BF6FB5" w:rsidRDefault="00BF6FB5" w:rsidP="00383037">
            <w:r>
              <w:t>8.</w:t>
            </w:r>
          </w:p>
        </w:tc>
        <w:tc>
          <w:tcPr>
            <w:tcW w:w="1710" w:type="dxa"/>
          </w:tcPr>
          <w:p w14:paraId="5E335187" w14:textId="4D972E5F" w:rsidR="00BF6FB5" w:rsidRDefault="00BF6FB5" w:rsidP="00BF6FB5">
            <w:proofErr w:type="spellStart"/>
            <w:r>
              <w:t>ISOCode</w:t>
            </w:r>
            <w:proofErr w:type="spellEnd"/>
          </w:p>
        </w:tc>
        <w:tc>
          <w:tcPr>
            <w:tcW w:w="1890" w:type="dxa"/>
          </w:tcPr>
          <w:p w14:paraId="71CB7F7B" w14:textId="3BDAD4E5" w:rsidR="00BF6FB5" w:rsidRDefault="00BF6FB5" w:rsidP="00383037">
            <w:r>
              <w:t>String</w:t>
            </w:r>
          </w:p>
        </w:tc>
        <w:tc>
          <w:tcPr>
            <w:tcW w:w="4860" w:type="dxa"/>
          </w:tcPr>
          <w:p w14:paraId="26E690EA" w14:textId="31FE9913" w:rsidR="00BF6FB5" w:rsidRDefault="00BF6FB5" w:rsidP="00383037">
            <w:r>
              <w:t>Code from ISO 3166</w:t>
            </w:r>
          </w:p>
        </w:tc>
        <w:tc>
          <w:tcPr>
            <w:tcW w:w="648" w:type="dxa"/>
          </w:tcPr>
          <w:p w14:paraId="765224F7" w14:textId="0F43407A" w:rsidR="00BF6FB5" w:rsidRDefault="00BF6FB5" w:rsidP="00383037">
            <w:r>
              <w:t>N</w:t>
            </w:r>
          </w:p>
        </w:tc>
      </w:tr>
    </w:tbl>
    <w:p w14:paraId="0C874014" w14:textId="3397E1C2" w:rsidR="005F4F82" w:rsidRDefault="005F4F82" w:rsidP="005F4F82">
      <w:pPr>
        <w:pStyle w:val="Heading2"/>
      </w:pPr>
      <w:r>
        <w:t>Country Name Table</w:t>
      </w:r>
    </w:p>
    <w:p w14:paraId="5E90F58B" w14:textId="35916741" w:rsidR="005F4F82" w:rsidRPr="005F4F82" w:rsidRDefault="005F4F82" w:rsidP="005F4F82">
      <w:r>
        <w:t xml:space="preserve">For compatibility across countries, </w:t>
      </w:r>
      <w:r w:rsidR="00152A7E">
        <w:t xml:space="preserve">some information is represented generically (names of administrative levels, health facility types).  To enable applications to appropriately display this information, a table of names in presented.  Names are represented in both UTF-8 and </w:t>
      </w:r>
      <w:proofErr w:type="spellStart"/>
      <w:proofErr w:type="gramStart"/>
      <w:r w:rsidR="00152A7E">
        <w:t>Ascii</w:t>
      </w:r>
      <w:proofErr w:type="spellEnd"/>
      <w:proofErr w:type="gramEnd"/>
      <w:r w:rsidR="00152A7E">
        <w:t>.</w:t>
      </w:r>
      <w:r w:rsidR="006C4EF5">
        <w:t xml:space="preserve">    Information will be recorded for </w:t>
      </w:r>
      <w:proofErr w:type="spellStart"/>
      <w:r w:rsidR="006C4EF5">
        <w:t>Adminstrative</w:t>
      </w:r>
      <w:proofErr w:type="spellEnd"/>
      <w:r w:rsidR="006C4EF5">
        <w:t xml:space="preserve"> Levels, Facility Ownership</w:t>
      </w:r>
      <w:proofErr w:type="gramStart"/>
      <w:r w:rsidR="006C4EF5">
        <w:t>,  Facility</w:t>
      </w:r>
      <w:proofErr w:type="gramEnd"/>
      <w:r w:rsidR="006C4EF5">
        <w:t xml:space="preserve"> Types.</w:t>
      </w:r>
      <w:r w:rsidR="00815634">
        <w:t xml:space="preserve">  The level is given for each type to allow an arbitrary number of levels.</w:t>
      </w:r>
    </w:p>
    <w:tbl>
      <w:tblPr>
        <w:tblStyle w:val="TableGrid"/>
        <w:tblW w:w="0" w:type="auto"/>
        <w:tblLook w:val="04A0" w:firstRow="1" w:lastRow="0" w:firstColumn="1" w:lastColumn="0" w:noHBand="0" w:noVBand="1"/>
      </w:tblPr>
      <w:tblGrid>
        <w:gridCol w:w="468"/>
        <w:gridCol w:w="1710"/>
        <w:gridCol w:w="1890"/>
        <w:gridCol w:w="4860"/>
        <w:gridCol w:w="648"/>
      </w:tblGrid>
      <w:tr w:rsidR="006C4EF5" w14:paraId="5BB73087" w14:textId="77777777" w:rsidTr="00383037">
        <w:tc>
          <w:tcPr>
            <w:tcW w:w="468" w:type="dxa"/>
          </w:tcPr>
          <w:p w14:paraId="3B658DE3" w14:textId="77777777" w:rsidR="006C4EF5" w:rsidRDefault="006C4EF5" w:rsidP="00383037"/>
        </w:tc>
        <w:tc>
          <w:tcPr>
            <w:tcW w:w="1710" w:type="dxa"/>
          </w:tcPr>
          <w:p w14:paraId="420108EB" w14:textId="77777777" w:rsidR="006C4EF5" w:rsidRDefault="006C4EF5" w:rsidP="00383037">
            <w:r>
              <w:t>Name</w:t>
            </w:r>
          </w:p>
        </w:tc>
        <w:tc>
          <w:tcPr>
            <w:tcW w:w="1890" w:type="dxa"/>
          </w:tcPr>
          <w:p w14:paraId="3CBFF5D7" w14:textId="77777777" w:rsidR="006C4EF5" w:rsidRDefault="006C4EF5" w:rsidP="00383037">
            <w:r>
              <w:t xml:space="preserve">Type </w:t>
            </w:r>
          </w:p>
        </w:tc>
        <w:tc>
          <w:tcPr>
            <w:tcW w:w="4860" w:type="dxa"/>
          </w:tcPr>
          <w:p w14:paraId="2B47041C" w14:textId="77777777" w:rsidR="006C4EF5" w:rsidRDefault="006C4EF5" w:rsidP="00383037">
            <w:r>
              <w:t>Comments</w:t>
            </w:r>
          </w:p>
        </w:tc>
        <w:tc>
          <w:tcPr>
            <w:tcW w:w="648" w:type="dxa"/>
          </w:tcPr>
          <w:p w14:paraId="5E757931" w14:textId="77777777" w:rsidR="006C4EF5" w:rsidRDefault="006C4EF5" w:rsidP="00383037">
            <w:r>
              <w:t>Req.</w:t>
            </w:r>
          </w:p>
        </w:tc>
      </w:tr>
      <w:tr w:rsidR="006C4EF5" w14:paraId="2A050286" w14:textId="77777777" w:rsidTr="00383037">
        <w:tc>
          <w:tcPr>
            <w:tcW w:w="468" w:type="dxa"/>
          </w:tcPr>
          <w:p w14:paraId="1DCDA22E" w14:textId="77777777" w:rsidR="006C4EF5" w:rsidRDefault="006C4EF5" w:rsidP="00383037">
            <w:r>
              <w:t>1.</w:t>
            </w:r>
          </w:p>
        </w:tc>
        <w:tc>
          <w:tcPr>
            <w:tcW w:w="1710" w:type="dxa"/>
          </w:tcPr>
          <w:p w14:paraId="74D39134" w14:textId="1F2B5D36" w:rsidR="006C4EF5" w:rsidRDefault="006C4EF5" w:rsidP="00383037">
            <w:proofErr w:type="spellStart"/>
            <w:r>
              <w:t>GenericName</w:t>
            </w:r>
            <w:proofErr w:type="spellEnd"/>
          </w:p>
        </w:tc>
        <w:tc>
          <w:tcPr>
            <w:tcW w:w="1890" w:type="dxa"/>
          </w:tcPr>
          <w:p w14:paraId="73767791" w14:textId="6E756475" w:rsidR="006C4EF5" w:rsidRDefault="006C4EF5" w:rsidP="00383037">
            <w:r>
              <w:t>Enumeration</w:t>
            </w:r>
          </w:p>
        </w:tc>
        <w:tc>
          <w:tcPr>
            <w:tcW w:w="4860" w:type="dxa"/>
          </w:tcPr>
          <w:p w14:paraId="22D5E34C" w14:textId="10CA232B" w:rsidR="006C4EF5" w:rsidRDefault="001E6558" w:rsidP="00383037">
            <w:proofErr w:type="spellStart"/>
            <w:r>
              <w:t>AdminLevel</w:t>
            </w:r>
            <w:proofErr w:type="spellEnd"/>
            <w:r w:rsidR="00815634">
              <w:t xml:space="preserve">, </w:t>
            </w:r>
            <w:proofErr w:type="spellStart"/>
            <w:r w:rsidR="00815634">
              <w:t>VaccineStore</w:t>
            </w:r>
            <w:proofErr w:type="spellEnd"/>
            <w:r w:rsidR="00815634">
              <w:t xml:space="preserve">,  Hospital, </w:t>
            </w:r>
            <w:proofErr w:type="spellStart"/>
            <w:r w:rsidR="00815634">
              <w:t>HealthCenter</w:t>
            </w:r>
            <w:proofErr w:type="spellEnd"/>
            <w:r w:rsidR="00815634">
              <w:t xml:space="preserve">, </w:t>
            </w:r>
            <w:proofErr w:type="spellStart"/>
            <w:r w:rsidR="00815634">
              <w:t>HealthPost</w:t>
            </w:r>
            <w:proofErr w:type="spellEnd"/>
            <w:r w:rsidR="00815634">
              <w:t xml:space="preserve">, </w:t>
            </w:r>
            <w:proofErr w:type="spellStart"/>
            <w:r w:rsidR="00815634">
              <w:t>OtherHealthFacility</w:t>
            </w:r>
            <w:proofErr w:type="spellEnd"/>
            <w:r w:rsidR="00815634">
              <w:t xml:space="preserve">, Public, Private, NGO, </w:t>
            </w:r>
            <w:proofErr w:type="spellStart"/>
            <w:r w:rsidR="00815634">
              <w:t>FaithBased</w:t>
            </w:r>
            <w:proofErr w:type="spellEnd"/>
            <w:r w:rsidR="00EA3125">
              <w:t xml:space="preserve">, </w:t>
            </w:r>
            <w:proofErr w:type="spellStart"/>
            <w:r w:rsidR="00EA3125">
              <w:t>OtherOwner</w:t>
            </w:r>
            <w:proofErr w:type="spellEnd"/>
          </w:p>
        </w:tc>
        <w:tc>
          <w:tcPr>
            <w:tcW w:w="648" w:type="dxa"/>
          </w:tcPr>
          <w:p w14:paraId="027DAA90" w14:textId="77777777" w:rsidR="006C4EF5" w:rsidRDefault="006C4EF5" w:rsidP="00383037">
            <w:r>
              <w:t>Y</w:t>
            </w:r>
          </w:p>
        </w:tc>
      </w:tr>
      <w:tr w:rsidR="00815634" w14:paraId="6C19526B" w14:textId="77777777" w:rsidTr="00383037">
        <w:tc>
          <w:tcPr>
            <w:tcW w:w="468" w:type="dxa"/>
          </w:tcPr>
          <w:p w14:paraId="0DC9D6ED" w14:textId="227BCD9B" w:rsidR="00815634" w:rsidRDefault="00815634" w:rsidP="00383037">
            <w:r>
              <w:t>2.</w:t>
            </w:r>
          </w:p>
        </w:tc>
        <w:tc>
          <w:tcPr>
            <w:tcW w:w="1710" w:type="dxa"/>
          </w:tcPr>
          <w:p w14:paraId="1346F92C" w14:textId="39B157EA" w:rsidR="00815634" w:rsidRDefault="00815634" w:rsidP="00383037">
            <w:r>
              <w:t>Level</w:t>
            </w:r>
          </w:p>
        </w:tc>
        <w:tc>
          <w:tcPr>
            <w:tcW w:w="1890" w:type="dxa"/>
          </w:tcPr>
          <w:p w14:paraId="24D1D3DE" w14:textId="63867091" w:rsidR="00815634" w:rsidRDefault="00815634" w:rsidP="00383037">
            <w:r>
              <w:t>Integer</w:t>
            </w:r>
          </w:p>
        </w:tc>
        <w:tc>
          <w:tcPr>
            <w:tcW w:w="4860" w:type="dxa"/>
          </w:tcPr>
          <w:p w14:paraId="20B9BF0C" w14:textId="37994C3C" w:rsidR="00815634" w:rsidRDefault="00815634" w:rsidP="00383037">
            <w:r>
              <w:t>Starting from 1</w:t>
            </w:r>
          </w:p>
        </w:tc>
        <w:tc>
          <w:tcPr>
            <w:tcW w:w="648" w:type="dxa"/>
          </w:tcPr>
          <w:p w14:paraId="10E2E935" w14:textId="0F0E604F" w:rsidR="00815634" w:rsidRDefault="00815634" w:rsidP="00383037">
            <w:r>
              <w:t>Y</w:t>
            </w:r>
          </w:p>
        </w:tc>
      </w:tr>
      <w:tr w:rsidR="006C4EF5" w14:paraId="3FAF0C92" w14:textId="77777777" w:rsidTr="00383037">
        <w:tc>
          <w:tcPr>
            <w:tcW w:w="468" w:type="dxa"/>
          </w:tcPr>
          <w:p w14:paraId="1D3E889B" w14:textId="3C00DB84" w:rsidR="006C4EF5" w:rsidRDefault="00815634" w:rsidP="00383037">
            <w:r>
              <w:t>3</w:t>
            </w:r>
            <w:r w:rsidR="006C4EF5">
              <w:t>.</w:t>
            </w:r>
          </w:p>
        </w:tc>
        <w:tc>
          <w:tcPr>
            <w:tcW w:w="1710" w:type="dxa"/>
          </w:tcPr>
          <w:p w14:paraId="030B5617" w14:textId="1982253B" w:rsidR="006C4EF5" w:rsidRDefault="006C4EF5" w:rsidP="00383037">
            <w:r>
              <w:t>Name</w:t>
            </w:r>
          </w:p>
        </w:tc>
        <w:tc>
          <w:tcPr>
            <w:tcW w:w="1890" w:type="dxa"/>
          </w:tcPr>
          <w:p w14:paraId="64F2512C" w14:textId="77777777" w:rsidR="006C4EF5" w:rsidRDefault="006C4EF5" w:rsidP="00383037">
            <w:r>
              <w:t>String</w:t>
            </w:r>
          </w:p>
        </w:tc>
        <w:tc>
          <w:tcPr>
            <w:tcW w:w="4860" w:type="dxa"/>
          </w:tcPr>
          <w:p w14:paraId="3F20F441" w14:textId="30DAFFCF" w:rsidR="006C4EF5" w:rsidRDefault="006C4EF5" w:rsidP="00383037">
            <w:r>
              <w:t>UTF-8</w:t>
            </w:r>
          </w:p>
        </w:tc>
        <w:tc>
          <w:tcPr>
            <w:tcW w:w="648" w:type="dxa"/>
          </w:tcPr>
          <w:p w14:paraId="6E474856" w14:textId="77777777" w:rsidR="006C4EF5" w:rsidRDefault="006C4EF5" w:rsidP="00383037">
            <w:r>
              <w:t>Y</w:t>
            </w:r>
          </w:p>
        </w:tc>
      </w:tr>
      <w:tr w:rsidR="006C4EF5" w14:paraId="2E758E82" w14:textId="77777777" w:rsidTr="00383037">
        <w:tc>
          <w:tcPr>
            <w:tcW w:w="468" w:type="dxa"/>
          </w:tcPr>
          <w:p w14:paraId="3982044C" w14:textId="6FF393AE" w:rsidR="006C4EF5" w:rsidRDefault="00815634" w:rsidP="00383037">
            <w:r>
              <w:t>4</w:t>
            </w:r>
            <w:r w:rsidR="006C4EF5">
              <w:t>.</w:t>
            </w:r>
          </w:p>
        </w:tc>
        <w:tc>
          <w:tcPr>
            <w:tcW w:w="1710" w:type="dxa"/>
          </w:tcPr>
          <w:p w14:paraId="4BEBA77C" w14:textId="43E3DE21" w:rsidR="006C4EF5" w:rsidRDefault="006C4EF5" w:rsidP="00383037">
            <w:proofErr w:type="spellStart"/>
            <w:r>
              <w:t>AsciiName</w:t>
            </w:r>
            <w:proofErr w:type="spellEnd"/>
          </w:p>
        </w:tc>
        <w:tc>
          <w:tcPr>
            <w:tcW w:w="1890" w:type="dxa"/>
          </w:tcPr>
          <w:p w14:paraId="2A850BA7" w14:textId="40C2761C" w:rsidR="006C4EF5" w:rsidRDefault="006C4EF5" w:rsidP="00383037">
            <w:r>
              <w:t>String</w:t>
            </w:r>
          </w:p>
        </w:tc>
        <w:tc>
          <w:tcPr>
            <w:tcW w:w="4860" w:type="dxa"/>
          </w:tcPr>
          <w:p w14:paraId="4D1CC3B5" w14:textId="6A26FA07" w:rsidR="006C4EF5" w:rsidRDefault="006C4EF5" w:rsidP="00383037">
            <w:proofErr w:type="spellStart"/>
            <w:r>
              <w:t>Ascii</w:t>
            </w:r>
            <w:proofErr w:type="spellEnd"/>
          </w:p>
        </w:tc>
        <w:tc>
          <w:tcPr>
            <w:tcW w:w="648" w:type="dxa"/>
          </w:tcPr>
          <w:p w14:paraId="638CDFE0" w14:textId="77777777" w:rsidR="006C4EF5" w:rsidRDefault="006C4EF5" w:rsidP="00383037">
            <w:r>
              <w:t>Y</w:t>
            </w:r>
          </w:p>
        </w:tc>
      </w:tr>
    </w:tbl>
    <w:p w14:paraId="3A2D8459" w14:textId="77777777" w:rsidR="000F7124" w:rsidRPr="000F7124" w:rsidRDefault="000F7124" w:rsidP="004F5487"/>
    <w:sectPr w:rsidR="000F7124" w:rsidRPr="000F7124" w:rsidSect="00D20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9C337" w14:textId="77777777" w:rsidR="009324A1" w:rsidRDefault="009324A1" w:rsidP="00BD7D1F">
      <w:pPr>
        <w:spacing w:after="0" w:line="240" w:lineRule="auto"/>
      </w:pPr>
      <w:r>
        <w:separator/>
      </w:r>
    </w:p>
  </w:endnote>
  <w:endnote w:type="continuationSeparator" w:id="0">
    <w:p w14:paraId="4B65C742" w14:textId="77777777" w:rsidR="009324A1" w:rsidRDefault="009324A1" w:rsidP="00BD7D1F">
      <w:pPr>
        <w:spacing w:after="0" w:line="240" w:lineRule="auto"/>
      </w:pPr>
      <w:r>
        <w:continuationSeparator/>
      </w:r>
    </w:p>
  </w:endnote>
  <w:endnote w:id="1">
    <w:p w14:paraId="2FB7E54A" w14:textId="35D5C15F" w:rsidR="006B0533" w:rsidRDefault="006B0533">
      <w:pPr>
        <w:pStyle w:val="EndnoteText"/>
      </w:pPr>
      <w:r>
        <w:rPr>
          <w:rStyle w:val="EndnoteReference"/>
        </w:rPr>
        <w:endnoteRef/>
      </w:r>
      <w:r>
        <w:t xml:space="preserve"> In the ideal case, we would be able to use the National ID as the facility key.  However, even when a national facility ID is available, there are likely to be cases where an application diverges from the national ID, so we must keep them separate.</w:t>
      </w:r>
    </w:p>
  </w:endnote>
  <w:endnote w:id="2">
    <w:p w14:paraId="6E582043" w14:textId="7F655B99" w:rsidR="006B0533" w:rsidRDefault="006B0533">
      <w:pPr>
        <w:pStyle w:val="EndnoteText"/>
      </w:pPr>
      <w:r>
        <w:rPr>
          <w:rStyle w:val="EndnoteReference"/>
        </w:rPr>
        <w:endnoteRef/>
      </w:r>
      <w:r>
        <w:t xml:space="preserve"> The ASCII representation is included to facilitate applications which use multiple country data sets.  The ASCII representation is also useful for compatibility with other software tools and making it easier to search the data.</w:t>
      </w:r>
    </w:p>
  </w:endnote>
  <w:endnote w:id="3">
    <w:p w14:paraId="2B335916" w14:textId="21A095B7" w:rsidR="006B0533" w:rsidRDefault="006B0533">
      <w:pPr>
        <w:pStyle w:val="EndnoteText"/>
      </w:pPr>
      <w:r>
        <w:rPr>
          <w:rStyle w:val="EndnoteReference"/>
        </w:rPr>
        <w:endnoteRef/>
      </w:r>
      <w:r>
        <w:t xml:space="preserve"> The administrative region is the geographic region that the facility is associated with, which might not be the lowest level in the administrative hierarchy.  There are some data sets where the lower levels of the administrative hierarchy are not indicated, which requires associating the facility with a higher level.  One issue that is not addressed here is that the health administrative hierarchy might be different from the political administrative hierarchy.</w:t>
      </w:r>
    </w:p>
  </w:endnote>
  <w:endnote w:id="4">
    <w:p w14:paraId="016958F9" w14:textId="1567B400" w:rsidR="006B0533" w:rsidRDefault="006B0533">
      <w:pPr>
        <w:pStyle w:val="EndnoteText"/>
      </w:pPr>
      <w:r>
        <w:rPr>
          <w:rStyle w:val="EndnoteReference"/>
        </w:rPr>
        <w:endnoteRef/>
      </w:r>
      <w:r>
        <w:t xml:space="preserve"> Multiple formats are used for GIS coordinates.  Standardizing on latitude and longitude is a significant simplification.  The string representation increases flexibility.</w:t>
      </w:r>
    </w:p>
  </w:endnote>
  <w:endnote w:id="5">
    <w:p w14:paraId="2B88E876" w14:textId="0DE91AF4" w:rsidR="006B0533" w:rsidRDefault="006B0533">
      <w:pPr>
        <w:pStyle w:val="EndnoteText"/>
      </w:pPr>
      <w:r>
        <w:rPr>
          <w:rStyle w:val="EndnoteReference"/>
        </w:rPr>
        <w:endnoteRef/>
      </w:r>
      <w:r>
        <w:t xml:space="preserve"> Standardizing facility types might be controversial.  The actual types are still to be determined.  Vaccine storage facilities are one obvious type.  </w:t>
      </w:r>
      <w:proofErr w:type="gramStart"/>
      <w:r>
        <w:t>The proposal that Hospitals, Health Centers, and Health Posts are the other main types.</w:t>
      </w:r>
      <w:proofErr w:type="gramEnd"/>
      <w:r>
        <w:t xml:space="preserve">   Possibly there are additional ones, and there would be </w:t>
      </w:r>
      <w:proofErr w:type="gramStart"/>
      <w:r>
        <w:t>Other</w:t>
      </w:r>
      <w:proofErr w:type="gramEnd"/>
      <w:r>
        <w:t xml:space="preserve"> for types that were missed.  Giving numbers with types allows different levels to be represented.  These names will be internal codes for the application.  A table can convert them to the country specific name.</w:t>
      </w:r>
    </w:p>
  </w:endnote>
  <w:endnote w:id="6">
    <w:p w14:paraId="54861E9F" w14:textId="4202BA04" w:rsidR="006B0533" w:rsidRDefault="006B0533">
      <w:pPr>
        <w:pStyle w:val="EndnoteText"/>
      </w:pPr>
      <w:r>
        <w:rPr>
          <w:rStyle w:val="EndnoteReference"/>
        </w:rPr>
        <w:endnoteRef/>
      </w:r>
      <w:r>
        <w:t xml:space="preserve"> The total population is used, instead of breaking this down to groups such as newborns or pregnant women.  These can generally be derived through country specific multipliers.  </w:t>
      </w:r>
    </w:p>
  </w:endnote>
  <w:endnote w:id="7">
    <w:p w14:paraId="40169052" w14:textId="16777092" w:rsidR="006B0533" w:rsidRDefault="006B0533">
      <w:pPr>
        <w:pStyle w:val="EndnoteText"/>
      </w:pPr>
      <w:r>
        <w:rPr>
          <w:rStyle w:val="EndnoteReference"/>
        </w:rPr>
        <w:endnoteRef/>
      </w:r>
      <w:r>
        <w:t xml:space="preserve"> The population that receives immunization services from the facility.  Some facilities (such as hospitals) may have a large catchment, but few people get their immunization from the facility.  I am assuming this is still in terms of the total population (and does not just count under ones.)</w:t>
      </w:r>
    </w:p>
  </w:endnote>
  <w:endnote w:id="8">
    <w:p w14:paraId="5D96DB69" w14:textId="4B6A7A2D" w:rsidR="006B0533" w:rsidRDefault="006B0533">
      <w:pPr>
        <w:pStyle w:val="EndnoteText"/>
      </w:pPr>
      <w:r>
        <w:rPr>
          <w:rStyle w:val="EndnoteReference"/>
        </w:rPr>
        <w:endnoteRef/>
      </w:r>
      <w:r>
        <w:t xml:space="preserve"> As a minor detail – these could be represented as separate </w:t>
      </w:r>
      <w:proofErr w:type="spellStart"/>
      <w:r>
        <w:t>booleans</w:t>
      </w:r>
      <w:proofErr w:type="spellEnd"/>
      <w:r>
        <w:t>.</w:t>
      </w:r>
    </w:p>
  </w:endnote>
  <w:endnote w:id="9">
    <w:p w14:paraId="4170D6F6" w14:textId="6DD07A45" w:rsidR="006B0533" w:rsidRDefault="006B0533">
      <w:pPr>
        <w:pStyle w:val="EndnoteText"/>
      </w:pPr>
      <w:r>
        <w:rPr>
          <w:rStyle w:val="EndnoteReference"/>
        </w:rPr>
        <w:endnoteRef/>
      </w:r>
      <w:r>
        <w:t xml:space="preserve"> Experience shows that this is a very useful field.  To allow flexibility, it will be kept as a string.</w:t>
      </w:r>
    </w:p>
  </w:endnote>
  <w:endnote w:id="10">
    <w:p w14:paraId="7ED0DD8D" w14:textId="3DC8A2AA" w:rsidR="006B0533" w:rsidRDefault="006B0533">
      <w:pPr>
        <w:pStyle w:val="EndnoteText"/>
      </w:pPr>
      <w:r>
        <w:rPr>
          <w:rStyle w:val="EndnoteReference"/>
        </w:rPr>
        <w:endnoteRef/>
      </w:r>
      <w:r>
        <w:t xml:space="preserve"> This is referring to the electricity source for vaccine storage – so the generator would be providing power to the vaccine storage equipment.</w:t>
      </w:r>
    </w:p>
  </w:endnote>
  <w:endnote w:id="11">
    <w:p w14:paraId="717D03A5" w14:textId="056999BB" w:rsidR="006B0533" w:rsidRDefault="006B0533">
      <w:pPr>
        <w:pStyle w:val="EndnoteText"/>
      </w:pPr>
      <w:r>
        <w:rPr>
          <w:rStyle w:val="EndnoteReference"/>
        </w:rPr>
        <w:endnoteRef/>
      </w:r>
      <w:r>
        <w:t xml:space="preserve"> The idea is to provide four buckets:  GreatThan16 – Regular electricity.  8To16 – Outages occur, so that an ILR is required for adequate hold over.  LessThan8 – Long outages, so alternate fuel devices or backup power for an ILR is needed.  </w:t>
      </w:r>
      <w:proofErr w:type="gramStart"/>
      <w:r>
        <w:t>None – no grid power.</w:t>
      </w:r>
      <w:proofErr w:type="gramEnd"/>
      <w:r>
        <w:t xml:space="preserve">  It is very difficult to collect more specific information about electricity availability, especially since it is often highly variable throughout the year.</w:t>
      </w:r>
    </w:p>
  </w:endnote>
  <w:endnote w:id="12">
    <w:p w14:paraId="642AAA3C" w14:textId="5C868BBA" w:rsidR="006B0533" w:rsidRDefault="006B0533">
      <w:pPr>
        <w:pStyle w:val="EndnoteText"/>
      </w:pPr>
      <w:r>
        <w:rPr>
          <w:rStyle w:val="EndnoteReference"/>
        </w:rPr>
        <w:endnoteRef/>
      </w:r>
      <w:r>
        <w:t xml:space="preserve"> Gas and Kerosene have the same enumeration type.  The Irregular label captures multiple possible problems (irregular supply or poor quality).  </w:t>
      </w:r>
      <w:proofErr w:type="spellStart"/>
      <w:r>
        <w:t>NotApplicable</w:t>
      </w:r>
      <w:proofErr w:type="spellEnd"/>
      <w:r>
        <w:t xml:space="preserve"> is available as a type to cover cases where gas or kerosene is not a relevant fuel source.</w:t>
      </w:r>
    </w:p>
  </w:endnote>
  <w:endnote w:id="13">
    <w:p w14:paraId="2E8223FD" w14:textId="45F609C9" w:rsidR="006B0533" w:rsidRDefault="006B0533">
      <w:pPr>
        <w:pStyle w:val="EndnoteText"/>
      </w:pPr>
      <w:r>
        <w:rPr>
          <w:rStyle w:val="EndnoteReference"/>
        </w:rPr>
        <w:endnoteRef/>
      </w:r>
      <w:r>
        <w:t xml:space="preserve"> Evaluating solar is controversial.  The approach here is to record to values – the first is whether the climate is suitable for solar – so this depends on latitude, longitude, and rainfall patterns.  This does not require a site visit to determine this.  The other variable is whether or not there is an </w:t>
      </w:r>
      <w:proofErr w:type="spellStart"/>
      <w:r>
        <w:t>unshaded</w:t>
      </w:r>
      <w:proofErr w:type="spellEnd"/>
      <w:r>
        <w:t xml:space="preserve"> location so that panels could be installed, which requires some knowledge of the site.  Sites would require both values to be yes in order to be suitable for solar. </w:t>
      </w:r>
    </w:p>
  </w:endnote>
  <w:endnote w:id="14">
    <w:p w14:paraId="4E574BF5" w14:textId="0A88BC78" w:rsidR="006B0533" w:rsidRDefault="006B0533">
      <w:pPr>
        <w:pStyle w:val="EndnoteText"/>
      </w:pPr>
      <w:r>
        <w:rPr>
          <w:rStyle w:val="EndnoteReference"/>
        </w:rPr>
        <w:endnoteRef/>
      </w:r>
      <w:r>
        <w:t xml:space="preserve"> Supply intervals if they differ from national guidelines for the facility type.  </w:t>
      </w:r>
      <w:proofErr w:type="gramStart"/>
      <w:r>
        <w:t>Interval in weeks.</w:t>
      </w:r>
      <w:proofErr w:type="gramEnd"/>
      <w:r>
        <w:t xml:space="preserve">  Monthly is 4 weeks, </w:t>
      </w:r>
      <w:proofErr w:type="gramStart"/>
      <w:r>
        <w:t>Quarterly</w:t>
      </w:r>
      <w:proofErr w:type="gramEnd"/>
      <w:r>
        <w:t xml:space="preserve"> is 13 weeks.</w:t>
      </w:r>
    </w:p>
  </w:endnote>
  <w:endnote w:id="15">
    <w:p w14:paraId="7BE953C5" w14:textId="57DD961E" w:rsidR="006B0533" w:rsidRDefault="006B0533">
      <w:pPr>
        <w:pStyle w:val="EndnoteText"/>
      </w:pPr>
      <w:r>
        <w:rPr>
          <w:rStyle w:val="EndnoteReference"/>
        </w:rPr>
        <w:endnoteRef/>
      </w:r>
      <w:r>
        <w:t xml:space="preserve"> The standard becomes simpler if we have just a fixed number of options – so I have just included two.</w:t>
      </w:r>
    </w:p>
  </w:endnote>
  <w:endnote w:id="16">
    <w:p w14:paraId="0309CD56" w14:textId="32014AFE" w:rsidR="006B0533" w:rsidRDefault="006B0533">
      <w:pPr>
        <w:pStyle w:val="EndnoteText"/>
      </w:pPr>
      <w:r>
        <w:rPr>
          <w:rStyle w:val="EndnoteReference"/>
        </w:rPr>
        <w:endnoteRef/>
      </w:r>
      <w:r>
        <w:t xml:space="preserve"> Key for equipment used by the application.  This must be a unique identifier.  This can be used in the table the links equipment to facilities.</w:t>
      </w:r>
    </w:p>
  </w:endnote>
  <w:endnote w:id="17">
    <w:p w14:paraId="5D2A1C0C" w14:textId="760F23AC" w:rsidR="006B0533" w:rsidRDefault="006B0533">
      <w:pPr>
        <w:pStyle w:val="EndnoteText"/>
      </w:pPr>
      <w:r>
        <w:rPr>
          <w:rStyle w:val="EndnoteReference"/>
        </w:rPr>
        <w:endnoteRef/>
      </w:r>
      <w:r>
        <w:t xml:space="preserve"> A convention needs to be determined to represent Unknown Age.  1900, 0, -1 or null are all possibilities.  I lean towards 0 – as it is less likely to cause problems for applications.</w:t>
      </w:r>
    </w:p>
  </w:endnote>
  <w:endnote w:id="18">
    <w:p w14:paraId="47A11681" w14:textId="695A1CDA" w:rsidR="006B0533" w:rsidRDefault="006B0533">
      <w:pPr>
        <w:pStyle w:val="EndnoteText"/>
      </w:pPr>
      <w:r>
        <w:rPr>
          <w:rStyle w:val="EndnoteReference"/>
        </w:rPr>
        <w:endnoteRef/>
      </w:r>
      <w:r>
        <w:t xml:space="preserve"> This is useful, but will not be easy to get.  If it use, </w:t>
      </w:r>
      <w:proofErr w:type="spellStart"/>
      <w:r>
        <w:t>NotApplicable</w:t>
      </w:r>
      <w:proofErr w:type="spellEnd"/>
      <w:r>
        <w:t xml:space="preserve"> should be selected</w:t>
      </w:r>
    </w:p>
  </w:endnote>
  <w:endnote w:id="19">
    <w:p w14:paraId="407FF096" w14:textId="090E9FA0" w:rsidR="006B0533" w:rsidRDefault="006B0533">
      <w:pPr>
        <w:pStyle w:val="EndnoteText"/>
      </w:pPr>
      <w:r>
        <w:rPr>
          <w:rStyle w:val="EndnoteReference"/>
        </w:rPr>
        <w:endnoteRef/>
      </w:r>
      <w:r>
        <w:t xml:space="preserve"> This is important information for machines which can have multiple power sources (EG or EK equipment).  It is not of interest for equipment that has only a single option for power.</w:t>
      </w:r>
    </w:p>
  </w:endnote>
  <w:endnote w:id="20">
    <w:p w14:paraId="45114F7A" w14:textId="77777777" w:rsidR="006B0533" w:rsidRDefault="006B0533" w:rsidP="001E6558">
      <w:pPr>
        <w:pStyle w:val="EndnoteText"/>
      </w:pPr>
      <w:r>
        <w:rPr>
          <w:rStyle w:val="EndnoteReference"/>
        </w:rPr>
        <w:endnoteRef/>
      </w:r>
      <w:r>
        <w:t xml:space="preserve"> Key for equipment used by the application.  This must be a unique identifier.  This can be used in the table the links equipment to facilities.</w:t>
      </w:r>
    </w:p>
  </w:endnote>
  <w:endnote w:id="21">
    <w:p w14:paraId="4422E066" w14:textId="77777777" w:rsidR="006B0533" w:rsidRDefault="006B0533" w:rsidP="001E6558">
      <w:pPr>
        <w:pStyle w:val="EndnoteText"/>
      </w:pPr>
      <w:r>
        <w:rPr>
          <w:rStyle w:val="EndnoteReference"/>
        </w:rPr>
        <w:endnoteRef/>
      </w:r>
      <w:r>
        <w:t xml:space="preserve"> A convention needs to be determined to represent Unknown Age.  1900, 0, -1 or null are all possibilities.  I lean towards 0 – as it is less likely to cause problems for applications.</w:t>
      </w:r>
    </w:p>
  </w:endnote>
  <w:endnote w:id="22">
    <w:p w14:paraId="0907842C" w14:textId="77777777" w:rsidR="006B0533" w:rsidRDefault="006B0533" w:rsidP="001E6558">
      <w:pPr>
        <w:pStyle w:val="EndnoteText"/>
      </w:pPr>
      <w:r>
        <w:rPr>
          <w:rStyle w:val="EndnoteReference"/>
        </w:rPr>
        <w:endnoteRef/>
      </w:r>
      <w:r>
        <w:t xml:space="preserve"> This is useful, but will not be easy to get.  If it use, </w:t>
      </w:r>
      <w:proofErr w:type="spellStart"/>
      <w:r>
        <w:t>NotApplicable</w:t>
      </w:r>
      <w:proofErr w:type="spellEnd"/>
      <w:r>
        <w:t xml:space="preserve"> should be selected</w:t>
      </w:r>
    </w:p>
  </w:endnote>
  <w:endnote w:id="23">
    <w:p w14:paraId="7AADA67C" w14:textId="2D766DD3" w:rsidR="006B0533" w:rsidRDefault="006B0533">
      <w:pPr>
        <w:pStyle w:val="EndnoteText"/>
      </w:pPr>
      <w:r>
        <w:rPr>
          <w:rStyle w:val="EndnoteReference"/>
        </w:rPr>
        <w:endnoteRef/>
      </w:r>
      <w:r>
        <w:t xml:space="preserve"> A convention needs to be developed for catalog IDs for non PQS/PIS equipment</w:t>
      </w:r>
    </w:p>
  </w:endnote>
  <w:endnote w:id="24">
    <w:p w14:paraId="69A8ADD3" w14:textId="5D875F6E" w:rsidR="006B0533" w:rsidRDefault="006B0533">
      <w:pPr>
        <w:pStyle w:val="EndnoteText"/>
      </w:pPr>
      <w:r>
        <w:rPr>
          <w:rStyle w:val="EndnoteReference"/>
        </w:rPr>
        <w:endnoteRef/>
      </w:r>
      <w:r>
        <w:t xml:space="preserve"> Long term passive cooling could also be included to capture devices being developed by </w:t>
      </w:r>
      <w:proofErr w:type="spellStart"/>
      <w:r>
        <w:t>Sasnu</w:t>
      </w:r>
      <w:proofErr w:type="spellEnd"/>
      <w:r>
        <w:t xml:space="preserve"> and IVL.</w:t>
      </w:r>
    </w:p>
  </w:endnote>
  <w:endnote w:id="25">
    <w:p w14:paraId="4FDED5B5" w14:textId="1DD8058F" w:rsidR="006B0533" w:rsidRDefault="006B0533">
      <w:pPr>
        <w:pStyle w:val="EndnoteText"/>
      </w:pPr>
      <w:r>
        <w:rPr>
          <w:rStyle w:val="EndnoteReference"/>
        </w:rPr>
        <w:endnoteRef/>
      </w:r>
      <w:r>
        <w:t xml:space="preserve"> All four values are included</w:t>
      </w:r>
    </w:p>
  </w:endnote>
  <w:endnote w:id="26">
    <w:p w14:paraId="71B307A8" w14:textId="0DB107D8" w:rsidR="006B0533" w:rsidRDefault="006B0533">
      <w:pPr>
        <w:pStyle w:val="EndnoteText"/>
      </w:pPr>
      <w:r>
        <w:rPr>
          <w:rStyle w:val="EndnoteReference"/>
        </w:rPr>
        <w:endnoteRef/>
      </w:r>
      <w:r>
        <w:t xml:space="preserve"> The hierarchy is represented as level, with the national level at level one.  The assumption is that each node points to its parent in the tree, which is one level lower.  </w:t>
      </w:r>
    </w:p>
  </w:endnote>
  <w:endnote w:id="27">
    <w:p w14:paraId="11B0B43F" w14:textId="491531C6" w:rsidR="006B0533" w:rsidRDefault="006B0533">
      <w:pPr>
        <w:pStyle w:val="EndnoteText"/>
      </w:pPr>
      <w:r>
        <w:rPr>
          <w:rStyle w:val="EndnoteReference"/>
        </w:rPr>
        <w:endnoteRef/>
      </w:r>
      <w:r>
        <w:t xml:space="preserve"> There can be multiple subdivision categories at the same level of the hierarchy, </w:t>
      </w:r>
      <w:proofErr w:type="spellStart"/>
      <w:r>
        <w:t>e.g</w:t>
      </w:r>
      <w:proofErr w:type="spellEnd"/>
      <w:r>
        <w:t>, state, federal district, and outlying territory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380E3" w14:textId="77777777" w:rsidR="009324A1" w:rsidRDefault="009324A1" w:rsidP="00BD7D1F">
      <w:pPr>
        <w:spacing w:after="0" w:line="240" w:lineRule="auto"/>
      </w:pPr>
      <w:r>
        <w:separator/>
      </w:r>
    </w:p>
  </w:footnote>
  <w:footnote w:type="continuationSeparator" w:id="0">
    <w:p w14:paraId="4C0214EC" w14:textId="77777777" w:rsidR="009324A1" w:rsidRDefault="009324A1" w:rsidP="00BD7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4BAF"/>
    <w:multiLevelType w:val="hybridMultilevel"/>
    <w:tmpl w:val="BC8C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261B7"/>
    <w:multiLevelType w:val="hybridMultilevel"/>
    <w:tmpl w:val="011E4AD8"/>
    <w:lvl w:ilvl="0" w:tplc="0C2A0D4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549F8"/>
    <w:multiLevelType w:val="hybridMultilevel"/>
    <w:tmpl w:val="B8B0F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20FA6"/>
    <w:multiLevelType w:val="hybridMultilevel"/>
    <w:tmpl w:val="1838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C150E"/>
    <w:multiLevelType w:val="hybridMultilevel"/>
    <w:tmpl w:val="3424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6D5CB3"/>
    <w:multiLevelType w:val="hybridMultilevel"/>
    <w:tmpl w:val="D8082B32"/>
    <w:lvl w:ilvl="0" w:tplc="B896F0EA">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540B0"/>
    <w:multiLevelType w:val="hybridMultilevel"/>
    <w:tmpl w:val="1410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71"/>
    <w:rsid w:val="00017200"/>
    <w:rsid w:val="00026263"/>
    <w:rsid w:val="00052155"/>
    <w:rsid w:val="00054EBD"/>
    <w:rsid w:val="000706E6"/>
    <w:rsid w:val="00070CCA"/>
    <w:rsid w:val="00086564"/>
    <w:rsid w:val="000866EC"/>
    <w:rsid w:val="0008797F"/>
    <w:rsid w:val="00092851"/>
    <w:rsid w:val="000951CF"/>
    <w:rsid w:val="000A6A15"/>
    <w:rsid w:val="000C02F6"/>
    <w:rsid w:val="000D4E00"/>
    <w:rsid w:val="000F29E3"/>
    <w:rsid w:val="000F7124"/>
    <w:rsid w:val="00104FBD"/>
    <w:rsid w:val="00110FB9"/>
    <w:rsid w:val="0012616B"/>
    <w:rsid w:val="00152A7E"/>
    <w:rsid w:val="001939E4"/>
    <w:rsid w:val="001A1EB9"/>
    <w:rsid w:val="001B324F"/>
    <w:rsid w:val="001E6558"/>
    <w:rsid w:val="001E76CA"/>
    <w:rsid w:val="0022705C"/>
    <w:rsid w:val="002340BC"/>
    <w:rsid w:val="00246BC5"/>
    <w:rsid w:val="00255A84"/>
    <w:rsid w:val="00261DE5"/>
    <w:rsid w:val="0026360B"/>
    <w:rsid w:val="00277740"/>
    <w:rsid w:val="002811E5"/>
    <w:rsid w:val="00292A31"/>
    <w:rsid w:val="002A7950"/>
    <w:rsid w:val="002B1DA2"/>
    <w:rsid w:val="002B36F0"/>
    <w:rsid w:val="002C2245"/>
    <w:rsid w:val="003035E3"/>
    <w:rsid w:val="00357DA3"/>
    <w:rsid w:val="00365799"/>
    <w:rsid w:val="00365CB8"/>
    <w:rsid w:val="003729F6"/>
    <w:rsid w:val="00383037"/>
    <w:rsid w:val="003A0362"/>
    <w:rsid w:val="003A4233"/>
    <w:rsid w:val="003D18A6"/>
    <w:rsid w:val="003E4F90"/>
    <w:rsid w:val="003F4744"/>
    <w:rsid w:val="00421323"/>
    <w:rsid w:val="0042539E"/>
    <w:rsid w:val="004406B7"/>
    <w:rsid w:val="00475CAB"/>
    <w:rsid w:val="004B5C9C"/>
    <w:rsid w:val="004E2394"/>
    <w:rsid w:val="004E35D6"/>
    <w:rsid w:val="004F5487"/>
    <w:rsid w:val="004F614E"/>
    <w:rsid w:val="005045FE"/>
    <w:rsid w:val="00521950"/>
    <w:rsid w:val="00526A04"/>
    <w:rsid w:val="00587DCD"/>
    <w:rsid w:val="005936E3"/>
    <w:rsid w:val="005A2D11"/>
    <w:rsid w:val="005B75FA"/>
    <w:rsid w:val="005F029B"/>
    <w:rsid w:val="005F4F82"/>
    <w:rsid w:val="00631FD0"/>
    <w:rsid w:val="00632F8A"/>
    <w:rsid w:val="00642273"/>
    <w:rsid w:val="00673663"/>
    <w:rsid w:val="0067587B"/>
    <w:rsid w:val="006A27F2"/>
    <w:rsid w:val="006B0533"/>
    <w:rsid w:val="006B5C88"/>
    <w:rsid w:val="006C1089"/>
    <w:rsid w:val="006C3928"/>
    <w:rsid w:val="006C4EF5"/>
    <w:rsid w:val="006C7BAB"/>
    <w:rsid w:val="006D3EA0"/>
    <w:rsid w:val="00722E01"/>
    <w:rsid w:val="00743820"/>
    <w:rsid w:val="00747D83"/>
    <w:rsid w:val="00797A65"/>
    <w:rsid w:val="007A2899"/>
    <w:rsid w:val="007C1B02"/>
    <w:rsid w:val="007D722A"/>
    <w:rsid w:val="007E407D"/>
    <w:rsid w:val="00815634"/>
    <w:rsid w:val="00844B75"/>
    <w:rsid w:val="008627F9"/>
    <w:rsid w:val="00865EAC"/>
    <w:rsid w:val="00891181"/>
    <w:rsid w:val="00893A93"/>
    <w:rsid w:val="008E407C"/>
    <w:rsid w:val="008F3F49"/>
    <w:rsid w:val="00900924"/>
    <w:rsid w:val="00901D7E"/>
    <w:rsid w:val="00905874"/>
    <w:rsid w:val="00906ADF"/>
    <w:rsid w:val="0091527B"/>
    <w:rsid w:val="00923AA9"/>
    <w:rsid w:val="009324A1"/>
    <w:rsid w:val="00943427"/>
    <w:rsid w:val="009671F9"/>
    <w:rsid w:val="009836E5"/>
    <w:rsid w:val="00987DF1"/>
    <w:rsid w:val="00996601"/>
    <w:rsid w:val="009A1AC8"/>
    <w:rsid w:val="009A4BE8"/>
    <w:rsid w:val="009B7C01"/>
    <w:rsid w:val="009D1EEF"/>
    <w:rsid w:val="009D6286"/>
    <w:rsid w:val="009E58BD"/>
    <w:rsid w:val="009F2A5D"/>
    <w:rsid w:val="009F461F"/>
    <w:rsid w:val="009F558F"/>
    <w:rsid w:val="00A05C99"/>
    <w:rsid w:val="00A0768D"/>
    <w:rsid w:val="00A14D7D"/>
    <w:rsid w:val="00A2647D"/>
    <w:rsid w:val="00A34DB5"/>
    <w:rsid w:val="00A408FF"/>
    <w:rsid w:val="00A444CD"/>
    <w:rsid w:val="00A85D75"/>
    <w:rsid w:val="00AC0F4E"/>
    <w:rsid w:val="00B042A4"/>
    <w:rsid w:val="00B212F7"/>
    <w:rsid w:val="00B3591E"/>
    <w:rsid w:val="00B463FD"/>
    <w:rsid w:val="00B4752B"/>
    <w:rsid w:val="00B50FA6"/>
    <w:rsid w:val="00B7358D"/>
    <w:rsid w:val="00BA5580"/>
    <w:rsid w:val="00BB20C3"/>
    <w:rsid w:val="00BD1BBE"/>
    <w:rsid w:val="00BD7D1F"/>
    <w:rsid w:val="00BD7FA9"/>
    <w:rsid w:val="00BF2F57"/>
    <w:rsid w:val="00BF4BB1"/>
    <w:rsid w:val="00BF6FB5"/>
    <w:rsid w:val="00BF772D"/>
    <w:rsid w:val="00C00A46"/>
    <w:rsid w:val="00C035FC"/>
    <w:rsid w:val="00C11942"/>
    <w:rsid w:val="00C128AD"/>
    <w:rsid w:val="00C1646E"/>
    <w:rsid w:val="00C24A85"/>
    <w:rsid w:val="00C42849"/>
    <w:rsid w:val="00C56E0D"/>
    <w:rsid w:val="00C826EA"/>
    <w:rsid w:val="00CC4233"/>
    <w:rsid w:val="00D13E46"/>
    <w:rsid w:val="00D20DF0"/>
    <w:rsid w:val="00D24CA7"/>
    <w:rsid w:val="00D43B39"/>
    <w:rsid w:val="00D634DC"/>
    <w:rsid w:val="00D65E71"/>
    <w:rsid w:val="00DA5982"/>
    <w:rsid w:val="00DD0B40"/>
    <w:rsid w:val="00DE1C09"/>
    <w:rsid w:val="00E022C0"/>
    <w:rsid w:val="00E10241"/>
    <w:rsid w:val="00E10460"/>
    <w:rsid w:val="00E20630"/>
    <w:rsid w:val="00E44522"/>
    <w:rsid w:val="00E550CF"/>
    <w:rsid w:val="00E628B1"/>
    <w:rsid w:val="00E63167"/>
    <w:rsid w:val="00E66E56"/>
    <w:rsid w:val="00E77FA3"/>
    <w:rsid w:val="00E95063"/>
    <w:rsid w:val="00EA3125"/>
    <w:rsid w:val="00EC1339"/>
    <w:rsid w:val="00ED41D9"/>
    <w:rsid w:val="00F04A84"/>
    <w:rsid w:val="00F071B8"/>
    <w:rsid w:val="00F55E60"/>
    <w:rsid w:val="00F873B6"/>
    <w:rsid w:val="00F97710"/>
    <w:rsid w:val="00FC1ACE"/>
    <w:rsid w:val="00FC41CA"/>
    <w:rsid w:val="00FD54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1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9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5C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2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722A"/>
    <w:pPr>
      <w:ind w:left="720"/>
      <w:contextualSpacing/>
    </w:pPr>
  </w:style>
  <w:style w:type="character" w:customStyle="1" w:styleId="Heading3Char">
    <w:name w:val="Heading 3 Char"/>
    <w:basedOn w:val="DefaultParagraphFont"/>
    <w:link w:val="Heading3"/>
    <w:uiPriority w:val="9"/>
    <w:rsid w:val="00DA5982"/>
    <w:rPr>
      <w:rFonts w:asciiTheme="majorHAnsi" w:eastAsiaTheme="majorEastAsia" w:hAnsiTheme="majorHAnsi" w:cstheme="majorBidi"/>
      <w:b/>
      <w:bCs/>
      <w:color w:val="4F81BD" w:themeColor="accent1"/>
    </w:rPr>
  </w:style>
  <w:style w:type="table" w:styleId="TableGrid">
    <w:name w:val="Table Grid"/>
    <w:basedOn w:val="TableNormal"/>
    <w:uiPriority w:val="59"/>
    <w:rsid w:val="00E10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75CAB"/>
    <w:rPr>
      <w:sz w:val="16"/>
      <w:szCs w:val="16"/>
    </w:rPr>
  </w:style>
  <w:style w:type="paragraph" w:styleId="CommentText">
    <w:name w:val="annotation text"/>
    <w:basedOn w:val="Normal"/>
    <w:link w:val="CommentTextChar"/>
    <w:uiPriority w:val="99"/>
    <w:semiHidden/>
    <w:unhideWhenUsed/>
    <w:rsid w:val="00475CAB"/>
    <w:pPr>
      <w:spacing w:line="240" w:lineRule="auto"/>
    </w:pPr>
    <w:rPr>
      <w:sz w:val="20"/>
      <w:szCs w:val="20"/>
    </w:rPr>
  </w:style>
  <w:style w:type="character" w:customStyle="1" w:styleId="CommentTextChar">
    <w:name w:val="Comment Text Char"/>
    <w:basedOn w:val="DefaultParagraphFont"/>
    <w:link w:val="CommentText"/>
    <w:uiPriority w:val="99"/>
    <w:semiHidden/>
    <w:rsid w:val="00475CAB"/>
    <w:rPr>
      <w:sz w:val="20"/>
      <w:szCs w:val="20"/>
    </w:rPr>
  </w:style>
  <w:style w:type="paragraph" w:styleId="CommentSubject">
    <w:name w:val="annotation subject"/>
    <w:basedOn w:val="CommentText"/>
    <w:next w:val="CommentText"/>
    <w:link w:val="CommentSubjectChar"/>
    <w:uiPriority w:val="99"/>
    <w:semiHidden/>
    <w:unhideWhenUsed/>
    <w:rsid w:val="00475CAB"/>
    <w:rPr>
      <w:b/>
      <w:bCs/>
    </w:rPr>
  </w:style>
  <w:style w:type="character" w:customStyle="1" w:styleId="CommentSubjectChar">
    <w:name w:val="Comment Subject Char"/>
    <w:basedOn w:val="CommentTextChar"/>
    <w:link w:val="CommentSubject"/>
    <w:uiPriority w:val="99"/>
    <w:semiHidden/>
    <w:rsid w:val="00475CAB"/>
    <w:rPr>
      <w:b/>
      <w:bCs/>
      <w:sz w:val="20"/>
      <w:szCs w:val="20"/>
    </w:rPr>
  </w:style>
  <w:style w:type="paragraph" w:styleId="BalloonText">
    <w:name w:val="Balloon Text"/>
    <w:basedOn w:val="Normal"/>
    <w:link w:val="BalloonTextChar"/>
    <w:uiPriority w:val="99"/>
    <w:semiHidden/>
    <w:unhideWhenUsed/>
    <w:rsid w:val="0047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AB"/>
    <w:rPr>
      <w:rFonts w:ascii="Tahoma" w:hAnsi="Tahoma" w:cs="Tahoma"/>
      <w:sz w:val="16"/>
      <w:szCs w:val="16"/>
    </w:rPr>
  </w:style>
  <w:style w:type="paragraph" w:styleId="EndnoteText">
    <w:name w:val="endnote text"/>
    <w:basedOn w:val="Normal"/>
    <w:link w:val="EndnoteTextChar"/>
    <w:uiPriority w:val="99"/>
    <w:semiHidden/>
    <w:unhideWhenUsed/>
    <w:rsid w:val="00BD7D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7D1F"/>
    <w:rPr>
      <w:sz w:val="20"/>
      <w:szCs w:val="20"/>
    </w:rPr>
  </w:style>
  <w:style w:type="character" w:styleId="EndnoteReference">
    <w:name w:val="endnote reference"/>
    <w:basedOn w:val="DefaultParagraphFont"/>
    <w:uiPriority w:val="99"/>
    <w:semiHidden/>
    <w:unhideWhenUsed/>
    <w:rsid w:val="00BD7D1F"/>
    <w:rPr>
      <w:vertAlign w:val="superscript"/>
    </w:rPr>
  </w:style>
  <w:style w:type="character" w:customStyle="1" w:styleId="Heading1Char">
    <w:name w:val="Heading 1 Char"/>
    <w:basedOn w:val="DefaultParagraphFont"/>
    <w:link w:val="Heading1"/>
    <w:uiPriority w:val="9"/>
    <w:rsid w:val="00246BC5"/>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46B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BC5"/>
    <w:rPr>
      <w:sz w:val="20"/>
      <w:szCs w:val="20"/>
    </w:rPr>
  </w:style>
  <w:style w:type="character" w:styleId="FootnoteReference">
    <w:name w:val="footnote reference"/>
    <w:basedOn w:val="DefaultParagraphFont"/>
    <w:uiPriority w:val="99"/>
    <w:semiHidden/>
    <w:unhideWhenUsed/>
    <w:rsid w:val="00246BC5"/>
    <w:rPr>
      <w:vertAlign w:val="superscript"/>
    </w:rPr>
  </w:style>
  <w:style w:type="character" w:customStyle="1" w:styleId="Heading4Char">
    <w:name w:val="Heading 4 Char"/>
    <w:basedOn w:val="DefaultParagraphFont"/>
    <w:link w:val="Heading4"/>
    <w:uiPriority w:val="9"/>
    <w:rsid w:val="00A05C99"/>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E35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35D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9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5C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2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722A"/>
    <w:pPr>
      <w:ind w:left="720"/>
      <w:contextualSpacing/>
    </w:pPr>
  </w:style>
  <w:style w:type="character" w:customStyle="1" w:styleId="Heading3Char">
    <w:name w:val="Heading 3 Char"/>
    <w:basedOn w:val="DefaultParagraphFont"/>
    <w:link w:val="Heading3"/>
    <w:uiPriority w:val="9"/>
    <w:rsid w:val="00DA5982"/>
    <w:rPr>
      <w:rFonts w:asciiTheme="majorHAnsi" w:eastAsiaTheme="majorEastAsia" w:hAnsiTheme="majorHAnsi" w:cstheme="majorBidi"/>
      <w:b/>
      <w:bCs/>
      <w:color w:val="4F81BD" w:themeColor="accent1"/>
    </w:rPr>
  </w:style>
  <w:style w:type="table" w:styleId="TableGrid">
    <w:name w:val="Table Grid"/>
    <w:basedOn w:val="TableNormal"/>
    <w:uiPriority w:val="59"/>
    <w:rsid w:val="00E10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75CAB"/>
    <w:rPr>
      <w:sz w:val="16"/>
      <w:szCs w:val="16"/>
    </w:rPr>
  </w:style>
  <w:style w:type="paragraph" w:styleId="CommentText">
    <w:name w:val="annotation text"/>
    <w:basedOn w:val="Normal"/>
    <w:link w:val="CommentTextChar"/>
    <w:uiPriority w:val="99"/>
    <w:semiHidden/>
    <w:unhideWhenUsed/>
    <w:rsid w:val="00475CAB"/>
    <w:pPr>
      <w:spacing w:line="240" w:lineRule="auto"/>
    </w:pPr>
    <w:rPr>
      <w:sz w:val="20"/>
      <w:szCs w:val="20"/>
    </w:rPr>
  </w:style>
  <w:style w:type="character" w:customStyle="1" w:styleId="CommentTextChar">
    <w:name w:val="Comment Text Char"/>
    <w:basedOn w:val="DefaultParagraphFont"/>
    <w:link w:val="CommentText"/>
    <w:uiPriority w:val="99"/>
    <w:semiHidden/>
    <w:rsid w:val="00475CAB"/>
    <w:rPr>
      <w:sz w:val="20"/>
      <w:szCs w:val="20"/>
    </w:rPr>
  </w:style>
  <w:style w:type="paragraph" w:styleId="CommentSubject">
    <w:name w:val="annotation subject"/>
    <w:basedOn w:val="CommentText"/>
    <w:next w:val="CommentText"/>
    <w:link w:val="CommentSubjectChar"/>
    <w:uiPriority w:val="99"/>
    <w:semiHidden/>
    <w:unhideWhenUsed/>
    <w:rsid w:val="00475CAB"/>
    <w:rPr>
      <w:b/>
      <w:bCs/>
    </w:rPr>
  </w:style>
  <w:style w:type="character" w:customStyle="1" w:styleId="CommentSubjectChar">
    <w:name w:val="Comment Subject Char"/>
    <w:basedOn w:val="CommentTextChar"/>
    <w:link w:val="CommentSubject"/>
    <w:uiPriority w:val="99"/>
    <w:semiHidden/>
    <w:rsid w:val="00475CAB"/>
    <w:rPr>
      <w:b/>
      <w:bCs/>
      <w:sz w:val="20"/>
      <w:szCs w:val="20"/>
    </w:rPr>
  </w:style>
  <w:style w:type="paragraph" w:styleId="BalloonText">
    <w:name w:val="Balloon Text"/>
    <w:basedOn w:val="Normal"/>
    <w:link w:val="BalloonTextChar"/>
    <w:uiPriority w:val="99"/>
    <w:semiHidden/>
    <w:unhideWhenUsed/>
    <w:rsid w:val="0047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AB"/>
    <w:rPr>
      <w:rFonts w:ascii="Tahoma" w:hAnsi="Tahoma" w:cs="Tahoma"/>
      <w:sz w:val="16"/>
      <w:szCs w:val="16"/>
    </w:rPr>
  </w:style>
  <w:style w:type="paragraph" w:styleId="EndnoteText">
    <w:name w:val="endnote text"/>
    <w:basedOn w:val="Normal"/>
    <w:link w:val="EndnoteTextChar"/>
    <w:uiPriority w:val="99"/>
    <w:semiHidden/>
    <w:unhideWhenUsed/>
    <w:rsid w:val="00BD7D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7D1F"/>
    <w:rPr>
      <w:sz w:val="20"/>
      <w:szCs w:val="20"/>
    </w:rPr>
  </w:style>
  <w:style w:type="character" w:styleId="EndnoteReference">
    <w:name w:val="endnote reference"/>
    <w:basedOn w:val="DefaultParagraphFont"/>
    <w:uiPriority w:val="99"/>
    <w:semiHidden/>
    <w:unhideWhenUsed/>
    <w:rsid w:val="00BD7D1F"/>
    <w:rPr>
      <w:vertAlign w:val="superscript"/>
    </w:rPr>
  </w:style>
  <w:style w:type="character" w:customStyle="1" w:styleId="Heading1Char">
    <w:name w:val="Heading 1 Char"/>
    <w:basedOn w:val="DefaultParagraphFont"/>
    <w:link w:val="Heading1"/>
    <w:uiPriority w:val="9"/>
    <w:rsid w:val="00246BC5"/>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46B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BC5"/>
    <w:rPr>
      <w:sz w:val="20"/>
      <w:szCs w:val="20"/>
    </w:rPr>
  </w:style>
  <w:style w:type="character" w:styleId="FootnoteReference">
    <w:name w:val="footnote reference"/>
    <w:basedOn w:val="DefaultParagraphFont"/>
    <w:uiPriority w:val="99"/>
    <w:semiHidden/>
    <w:unhideWhenUsed/>
    <w:rsid w:val="00246BC5"/>
    <w:rPr>
      <w:vertAlign w:val="superscript"/>
    </w:rPr>
  </w:style>
  <w:style w:type="character" w:customStyle="1" w:styleId="Heading4Char">
    <w:name w:val="Heading 4 Char"/>
    <w:basedOn w:val="DefaultParagraphFont"/>
    <w:link w:val="Heading4"/>
    <w:uiPriority w:val="9"/>
    <w:rsid w:val="00A05C99"/>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E35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35D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56499-E1E6-4909-9CDC-863D14A2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cp:lastPrinted>2013-09-17T17:27:00Z</cp:lastPrinted>
  <dcterms:created xsi:type="dcterms:W3CDTF">2013-11-08T03:04:00Z</dcterms:created>
  <dcterms:modified xsi:type="dcterms:W3CDTF">2013-11-08T04:26:00Z</dcterms:modified>
</cp:coreProperties>
</file>